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839B3">
      <w:pPr>
        <w:rPr>
          <w:rFonts w:ascii="Times New Roman" w:hAnsi="Times New Roman" w:cs="Times New Roman"/>
          <w:b/>
          <w:bCs/>
          <w:sz w:val="48"/>
          <w:szCs w:val="48"/>
        </w:rPr>
      </w:pPr>
      <w:r>
        <w:rPr>
          <w:rFonts w:ascii="Times New Roman" w:hAnsi="Times New Roman" w:cs="Times New Roman"/>
          <w:b/>
          <w:bCs/>
          <w:sz w:val="48"/>
          <w:szCs w:val="48"/>
        </w:rPr>
        <w:t xml:space="preserve">Final Report of Traineeship Program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r>
      <w:r>
        <w:rPr>
          <w:rFonts w:ascii="Times New Roman" w:hAnsi="Times New Roman" w:cs="Times New Roman"/>
          <w:b/>
          <w:bCs/>
          <w:sz w:val="48"/>
          <w:szCs w:val="48"/>
        </w:rPr>
        <w:t>2024</w:t>
      </w:r>
    </w:p>
    <w:p w14:paraId="2E7A11FC">
      <w:pPr>
        <w:ind w:left="3600" w:firstLine="720"/>
        <w:rPr>
          <w:rFonts w:ascii="Times New Roman" w:hAnsi="Times New Roman" w:cs="Times New Roman"/>
          <w:i/>
          <w:iCs/>
          <w:sz w:val="48"/>
          <w:szCs w:val="48"/>
        </w:rPr>
      </w:pPr>
      <w:r>
        <w:rPr>
          <w:rFonts w:ascii="Times New Roman" w:hAnsi="Times New Roman" w:cs="Times New Roman"/>
          <w:i/>
          <w:iCs/>
          <w:sz w:val="48"/>
          <w:szCs w:val="48"/>
        </w:rPr>
        <w:t>On</w:t>
      </w:r>
    </w:p>
    <w:p w14:paraId="0AF828FB">
      <w:pPr>
        <w:rPr>
          <w:rFonts w:ascii="Times New Roman" w:hAnsi="Times New Roman" w:cs="Times New Roman"/>
          <w:b/>
          <w:bCs/>
          <w:i/>
          <w:iCs/>
          <w:sz w:val="48"/>
          <w:szCs w:val="48"/>
        </w:rPr>
      </w:pPr>
      <w:r>
        <w:rPr>
          <w:rFonts w:ascii="Times New Roman" w:hAnsi="Times New Roman" w:cs="Times New Roman"/>
          <w:i/>
          <w:iCs/>
          <w:sz w:val="48"/>
          <w:szCs w:val="48"/>
        </w:rPr>
        <w:t xml:space="preserve">                  </w:t>
      </w:r>
      <w:r>
        <w:rPr>
          <w:rFonts w:hint="default" w:ascii="Times New Roman" w:hAnsi="Times New Roman" w:cs="Times New Roman"/>
          <w:i/>
          <w:iCs/>
          <w:sz w:val="48"/>
          <w:szCs w:val="48"/>
          <w:lang w:val="en-IN"/>
        </w:rPr>
        <w:t xml:space="preserve">   </w:t>
      </w:r>
      <w:r>
        <w:rPr>
          <w:rFonts w:ascii="Times New Roman" w:hAnsi="Times New Roman" w:cs="Times New Roman"/>
          <w:i/>
          <w:iCs/>
          <w:sz w:val="48"/>
          <w:szCs w:val="48"/>
        </w:rPr>
        <w:t xml:space="preserve"> </w:t>
      </w:r>
      <w:r>
        <w:rPr>
          <w:rFonts w:ascii="Times New Roman" w:hAnsi="Times New Roman" w:cs="Times New Roman"/>
          <w:b/>
          <w:bCs/>
          <w:i/>
          <w:iCs/>
          <w:sz w:val="48"/>
          <w:szCs w:val="48"/>
        </w:rPr>
        <w:t>“DATA  ANLYTICS”</w:t>
      </w:r>
    </w:p>
    <w:p w14:paraId="6BAA7C8E">
      <w:pPr>
        <w:rPr>
          <w:rFonts w:ascii="Times New Roman" w:hAnsi="Times New Roman" w:cs="Times New Roman"/>
          <w:b/>
          <w:bCs/>
          <w:i/>
          <w:iCs/>
          <w:sz w:val="48"/>
          <w:szCs w:val="48"/>
        </w:rPr>
      </w:pPr>
    </w:p>
    <w:p w14:paraId="7717838F">
      <w:pPr>
        <w:rPr>
          <w:rFonts w:ascii="Times New Roman" w:hAnsi="Times New Roman" w:cs="Times New Roman"/>
          <w:b/>
          <w:bCs/>
          <w:i/>
          <w:iCs/>
          <w:sz w:val="48"/>
          <w:szCs w:val="48"/>
        </w:rPr>
      </w:pPr>
      <w:r>
        <w:rPr>
          <w:rFonts w:ascii="Times New Roman" w:hAnsi="Times New Roman" w:cs="Times New Roman"/>
          <w:b/>
          <w:bCs/>
          <w:i/>
          <w:iCs/>
          <w:sz w:val="48"/>
          <w:szCs w:val="48"/>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532890" cy="571500"/>
            <wp:effectExtent l="0" t="0" r="0" b="635"/>
            <wp:wrapSquare wrapText="bothSides"/>
            <wp:docPr id="2052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60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33031" cy="571332"/>
                    </a:xfrm>
                    <a:prstGeom prst="rect">
                      <a:avLst/>
                    </a:prstGeom>
                    <a:noFill/>
                    <a:ln>
                      <a:noFill/>
                    </a:ln>
                  </pic:spPr>
                </pic:pic>
              </a:graphicData>
            </a:graphic>
          </wp:anchor>
        </w:drawing>
      </w:r>
    </w:p>
    <w:p w14:paraId="71A8420A">
      <w:pPr>
        <w:rPr>
          <w:rFonts w:ascii="Times New Roman" w:hAnsi="Times New Roman" w:cs="Times New Roman"/>
          <w:b/>
          <w:bCs/>
          <w:i/>
          <w:iCs/>
          <w:sz w:val="48"/>
          <w:szCs w:val="48"/>
        </w:rPr>
      </w:pPr>
      <w:r>
        <w:rPr>
          <w:rFonts w:ascii="Times New Roman" w:hAnsi="Times New Roman" w:cs="Times New Roman"/>
          <w:b/>
          <w:bCs/>
          <w:i/>
          <w:iCs/>
          <w:sz w:val="48"/>
          <w:szCs w:val="48"/>
        </w:rPr>
        <w:tab/>
      </w:r>
      <w:r>
        <w:rPr>
          <w:rFonts w:ascii="Times New Roman" w:hAnsi="Times New Roman" w:cs="Times New Roman"/>
          <w:b/>
          <w:bCs/>
          <w:i/>
          <w:iCs/>
          <w:sz w:val="48"/>
          <w:szCs w:val="48"/>
        </w:rPr>
        <w:tab/>
      </w:r>
      <w:r>
        <w:rPr>
          <w:rFonts w:ascii="Times New Roman" w:hAnsi="Times New Roman" w:cs="Times New Roman"/>
          <w:b/>
          <w:bCs/>
          <w:i/>
          <w:iCs/>
          <w:sz w:val="48"/>
          <w:szCs w:val="48"/>
        </w:rPr>
        <w:tab/>
      </w:r>
    </w:p>
    <w:p w14:paraId="348815A2">
      <w:pPr>
        <w:rPr>
          <w:rFonts w:ascii="Times New Roman" w:hAnsi="Times New Roman" w:cs="Times New Roman"/>
          <w:sz w:val="48"/>
          <w:szCs w:val="48"/>
        </w:rPr>
      </w:pPr>
    </w:p>
    <w:p w14:paraId="5BDFF36B">
      <w:pPr>
        <w:rPr>
          <w:rFonts w:ascii="Times New Roman" w:hAnsi="Times New Roman" w:cs="Times New Roman"/>
          <w:sz w:val="48"/>
          <w:szCs w:val="48"/>
        </w:rPr>
      </w:pPr>
    </w:p>
    <w:p w14:paraId="08740E7E">
      <w:pPr>
        <w:rPr>
          <w:rFonts w:ascii="Times New Roman" w:hAnsi="Times New Roman" w:cs="Times New Roman"/>
          <w:b/>
          <w:bCs/>
          <w:i/>
          <w:iCs/>
          <w:sz w:val="48"/>
          <w:szCs w:val="48"/>
        </w:rPr>
      </w:pPr>
    </w:p>
    <w:p w14:paraId="391AFD39">
      <w:pPr>
        <w:ind w:left="2160" w:firstLine="720"/>
        <w:rPr>
          <w:rFonts w:ascii="Times New Roman" w:hAnsi="Times New Roman" w:cs="Times New Roman"/>
          <w:sz w:val="48"/>
          <w:szCs w:val="48"/>
        </w:rPr>
      </w:pPr>
    </w:p>
    <w:p w14:paraId="2367C9B7">
      <w:pPr>
        <w:ind w:left="2160" w:firstLine="720"/>
        <w:rPr>
          <w:rFonts w:ascii="Times New Roman" w:hAnsi="Times New Roman" w:cs="Times New Roman"/>
          <w:b/>
          <w:bCs/>
          <w:sz w:val="48"/>
          <w:szCs w:val="48"/>
        </w:rPr>
      </w:pPr>
    </w:p>
    <w:p w14:paraId="679BCB13">
      <w:pPr>
        <w:ind w:left="2160" w:firstLine="720"/>
        <w:rPr>
          <w:rFonts w:ascii="Times New Roman" w:hAnsi="Times New Roman" w:cs="Times New Roman"/>
          <w:b/>
          <w:bCs/>
          <w:sz w:val="48"/>
          <w:szCs w:val="48"/>
        </w:rPr>
      </w:pPr>
      <w:r>
        <w:rPr>
          <w:rFonts w:ascii="Times New Roman" w:hAnsi="Times New Roman" w:cs="Times New Roman"/>
          <w:b/>
          <w:bCs/>
          <w:sz w:val="48"/>
          <w:szCs w:val="48"/>
        </w:rPr>
        <w:t>MED TOUR EASY</w:t>
      </w:r>
    </w:p>
    <w:p w14:paraId="30AC9A05">
      <w:pPr>
        <w:ind w:left="2160" w:firstLine="720"/>
        <w:rPr>
          <w:rFonts w:ascii="Times New Roman" w:hAnsi="Times New Roman" w:cs="Times New Roman"/>
          <w:b/>
          <w:bCs/>
          <w:sz w:val="48"/>
          <w:szCs w:val="48"/>
        </w:rPr>
      </w:pPr>
      <w:r>
        <w:rPr>
          <w:rFonts w:ascii="Times New Roman" w:hAnsi="Times New Roman" w:cs="Times New Roman"/>
          <w:b/>
          <w:bCs/>
          <w:sz w:val="48"/>
          <w:szCs w:val="48"/>
        </w:rPr>
        <w:t>27</w:t>
      </w:r>
      <w:r>
        <w:rPr>
          <w:rFonts w:ascii="Times New Roman" w:hAnsi="Times New Roman" w:cs="Times New Roman"/>
          <w:b/>
          <w:bCs/>
          <w:sz w:val="48"/>
          <w:szCs w:val="48"/>
          <w:vertAlign w:val="superscript"/>
        </w:rPr>
        <w:t>th</w:t>
      </w:r>
      <w:r>
        <w:rPr>
          <w:rFonts w:ascii="Times New Roman" w:hAnsi="Times New Roman" w:cs="Times New Roman"/>
          <w:b/>
          <w:bCs/>
          <w:sz w:val="48"/>
          <w:szCs w:val="48"/>
        </w:rPr>
        <w:t xml:space="preserve"> July 2024</w:t>
      </w:r>
    </w:p>
    <w:p w14:paraId="1A79A8E1">
      <w:pPr>
        <w:ind w:left="2160" w:firstLine="720"/>
        <w:rPr>
          <w:rFonts w:ascii="Times New Roman" w:hAnsi="Times New Roman" w:cs="Times New Roman"/>
          <w:b/>
          <w:bCs/>
          <w:sz w:val="48"/>
          <w:szCs w:val="48"/>
        </w:rPr>
      </w:pPr>
    </w:p>
    <w:p w14:paraId="540FD7BE">
      <w:pPr>
        <w:ind w:left="2160" w:firstLine="720"/>
        <w:rPr>
          <w:rFonts w:ascii="Times New Roman" w:hAnsi="Times New Roman" w:cs="Times New Roman"/>
          <w:b/>
          <w:bCs/>
          <w:sz w:val="48"/>
          <w:szCs w:val="48"/>
        </w:rPr>
      </w:pPr>
    </w:p>
    <w:p w14:paraId="62F84BB3">
      <w:pPr>
        <w:ind w:left="2160" w:firstLine="720"/>
        <w:rPr>
          <w:rFonts w:ascii="Times New Roman" w:hAnsi="Times New Roman" w:cs="Times New Roman"/>
          <w:sz w:val="48"/>
          <w:szCs w:val="48"/>
        </w:rPr>
      </w:pPr>
    </w:p>
    <w:p w14:paraId="1C56FFB3">
      <w:pPr>
        <w:rPr>
          <w:rFonts w:ascii="Times New Roman" w:hAnsi="Times New Roman" w:cs="Times New Roman"/>
          <w:sz w:val="48"/>
          <w:szCs w:val="48"/>
        </w:rPr>
      </w:pPr>
    </w:p>
    <w:p w14:paraId="5E9B6D6D">
      <w:pPr>
        <w:rPr>
          <w:rFonts w:ascii="Times New Roman" w:hAnsi="Times New Roman" w:cs="Times New Roman"/>
          <w:sz w:val="48"/>
          <w:szCs w:val="48"/>
        </w:rPr>
      </w:pPr>
    </w:p>
    <w:p w14:paraId="52997CC1">
      <w:pPr>
        <w:rPr>
          <w:rFonts w:ascii="Times New Roman" w:hAnsi="Times New Roman" w:cs="Times New Roman"/>
          <w:b/>
          <w:bCs/>
          <w:sz w:val="48"/>
          <w:szCs w:val="48"/>
        </w:rPr>
      </w:pPr>
      <w:r>
        <w:rPr>
          <w:rFonts w:ascii="Times New Roman" w:hAnsi="Times New Roman" w:cs="Times New Roman"/>
          <w:b/>
          <w:bCs/>
          <w:i/>
          <w:iCs/>
          <w:sz w:val="48"/>
          <w:szCs w:val="48"/>
        </w:rPr>
        <w:drawing>
          <wp:anchor distT="0" distB="0" distL="114300" distR="114300" simplePos="0" relativeHeight="251659264" behindDoc="0" locked="0" layoutInCell="1" allowOverlap="1">
            <wp:simplePos x="0" y="0"/>
            <wp:positionH relativeFrom="margin">
              <wp:posOffset>-381000</wp:posOffset>
            </wp:positionH>
            <wp:positionV relativeFrom="topMargin">
              <wp:align>bottom</wp:align>
            </wp:positionV>
            <wp:extent cx="1083310" cy="403860"/>
            <wp:effectExtent l="0" t="0" r="2540" b="0"/>
            <wp:wrapSquare wrapText="bothSides"/>
            <wp:docPr id="205157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7365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3310" cy="403860"/>
                    </a:xfrm>
                    <a:prstGeom prst="rect">
                      <a:avLst/>
                    </a:prstGeom>
                    <a:noFill/>
                    <a:ln>
                      <a:noFill/>
                    </a:ln>
                  </pic:spPr>
                </pic:pic>
              </a:graphicData>
            </a:graphic>
          </wp:anchor>
        </w:drawing>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b/>
          <w:bCs/>
          <w:sz w:val="48"/>
          <w:szCs w:val="48"/>
        </w:rPr>
        <w:t>ACKNOWLDEGMENTS</w:t>
      </w:r>
    </w:p>
    <w:p w14:paraId="33F40770">
      <w:pPr>
        <w:rPr>
          <w:rFonts w:ascii="Times New Roman" w:hAnsi="Times New Roman" w:cs="Times New Roman"/>
          <w:b/>
          <w:bCs/>
          <w:sz w:val="48"/>
          <w:szCs w:val="48"/>
        </w:rPr>
      </w:pPr>
    </w:p>
    <w:p w14:paraId="2CFC6354">
      <w:pPr>
        <w:rPr>
          <w:rFonts w:ascii="Times New Roman" w:hAnsi="Times New Roman" w:cs="Times New Roman"/>
          <w:sz w:val="36"/>
          <w:szCs w:val="36"/>
        </w:rPr>
      </w:pPr>
      <w:r>
        <w:rPr>
          <w:rFonts w:ascii="Times New Roman" w:hAnsi="Times New Roman" w:cs="Times New Roman"/>
          <w:sz w:val="36"/>
          <w:szCs w:val="36"/>
        </w:rPr>
        <w:t xml:space="preserve">I would like to express my sincere gratitude to my mentor at Med Tour Easy for their invaluable guidance and support throughout my 1-month traineeship in Data Analytics. The opportunity to work with such a dedicated team has been a remarkable experience. </w:t>
      </w:r>
    </w:p>
    <w:p w14:paraId="3DDCE3DF">
      <w:pPr>
        <w:rPr>
          <w:rFonts w:ascii="Times New Roman" w:hAnsi="Times New Roman" w:cs="Times New Roman"/>
          <w:sz w:val="36"/>
          <w:szCs w:val="36"/>
        </w:rPr>
      </w:pPr>
    </w:p>
    <w:p w14:paraId="25D3273D">
      <w:pPr>
        <w:rPr>
          <w:rFonts w:ascii="Times New Roman" w:hAnsi="Times New Roman" w:cs="Times New Roman"/>
          <w:sz w:val="36"/>
          <w:szCs w:val="36"/>
        </w:rPr>
      </w:pPr>
      <w:r>
        <w:rPr>
          <w:rFonts w:ascii="Times New Roman" w:hAnsi="Times New Roman" w:cs="Times New Roman"/>
          <w:sz w:val="36"/>
          <w:szCs w:val="36"/>
        </w:rPr>
        <w:t>I am particularly thankful to Med Tour Easy for providing this opportunity and for including the Google Data Analytics course as part of the internship, which greatly enhanced my learning. The project assigned to me was instrumental in developing my hands-on experience in data analytics. I deeply appreciate the support and encouragement from my mentors, which played a crucial role in my growth during this period.</w:t>
      </w:r>
    </w:p>
    <w:p w14:paraId="58CC51E3">
      <w:pPr>
        <w:rPr>
          <w:rFonts w:ascii="Times New Roman" w:hAnsi="Times New Roman" w:cs="Times New Roman"/>
          <w:sz w:val="36"/>
          <w:szCs w:val="36"/>
        </w:rPr>
      </w:pPr>
    </w:p>
    <w:p w14:paraId="72931B3E">
      <w:pPr>
        <w:rPr>
          <w:rFonts w:ascii="Times New Roman" w:hAnsi="Times New Roman" w:cs="Times New Roman"/>
          <w:sz w:val="36"/>
          <w:szCs w:val="36"/>
        </w:rPr>
      </w:pPr>
    </w:p>
    <w:p w14:paraId="747F1F67">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2E5AACEB">
      <w:pPr>
        <w:rPr>
          <w:rFonts w:ascii="Times New Roman" w:hAnsi="Times New Roman" w:cs="Times New Roman"/>
          <w:sz w:val="36"/>
          <w:szCs w:val="36"/>
        </w:rPr>
      </w:pPr>
    </w:p>
    <w:p w14:paraId="4669975E">
      <w:pPr>
        <w:rPr>
          <w:rFonts w:ascii="Times New Roman" w:hAnsi="Times New Roman" w:cs="Times New Roman"/>
          <w:sz w:val="36"/>
          <w:szCs w:val="36"/>
        </w:rPr>
      </w:pPr>
    </w:p>
    <w:p w14:paraId="5CB51C9A">
      <w:pPr>
        <w:rPr>
          <w:rFonts w:ascii="Times New Roman" w:hAnsi="Times New Roman" w:cs="Times New Roman"/>
          <w:sz w:val="36"/>
          <w:szCs w:val="36"/>
        </w:rPr>
      </w:pPr>
    </w:p>
    <w:p w14:paraId="33B1BE40">
      <w:pPr>
        <w:rPr>
          <w:rFonts w:ascii="Times New Roman" w:hAnsi="Times New Roman" w:cs="Times New Roman"/>
          <w:sz w:val="36"/>
          <w:szCs w:val="36"/>
        </w:rPr>
      </w:pPr>
    </w:p>
    <w:p w14:paraId="545C525E">
      <w:pPr>
        <w:rPr>
          <w:rFonts w:ascii="Times New Roman" w:hAnsi="Times New Roman" w:cs="Times New Roman"/>
          <w:sz w:val="36"/>
          <w:szCs w:val="36"/>
        </w:rPr>
      </w:pPr>
      <w:r>
        <w:rPr>
          <w:rFonts w:ascii="Times New Roman" w:hAnsi="Times New Roman" w:cs="Times New Roman"/>
          <w:sz w:val="36"/>
          <w:szCs w:val="36"/>
        </w:rPr>
        <w:br w:type="page"/>
      </w:r>
    </w:p>
    <w:p w14:paraId="7E6B9D63">
      <w:pPr>
        <w:rPr>
          <w:rFonts w:ascii="Times New Roman" w:hAnsi="Times New Roman" w:cs="Times New Roman"/>
          <w:sz w:val="36"/>
          <w:szCs w:val="36"/>
        </w:rPr>
      </w:pPr>
    </w:p>
    <w:p w14:paraId="08BE3DC8">
      <w:pPr>
        <w:rPr>
          <w:rFonts w:ascii="Times New Roman" w:hAnsi="Times New Roman" w:cs="Times New Roman"/>
          <w:sz w:val="36"/>
          <w:szCs w:val="36"/>
        </w:rPr>
      </w:pPr>
      <w:r>
        <w:rPr>
          <w:rFonts w:ascii="Times New Roman" w:hAnsi="Times New Roman" w:cs="Times New Roman"/>
          <w:sz w:val="36"/>
          <w:szCs w:val="36"/>
        </w:rPr>
        <w:t xml:space="preserve">The project is divided into two components: </w:t>
      </w:r>
    </w:p>
    <w:p w14:paraId="242AB7E3">
      <w:pPr>
        <w:rPr>
          <w:rFonts w:ascii="Times New Roman" w:hAnsi="Times New Roman" w:cs="Times New Roman"/>
          <w:sz w:val="36"/>
          <w:szCs w:val="36"/>
        </w:rPr>
      </w:pPr>
    </w:p>
    <w:p w14:paraId="7F068C9A">
      <w:pPr>
        <w:pStyle w:val="9"/>
        <w:numPr>
          <w:ilvl w:val="0"/>
          <w:numId w:val="1"/>
        </w:numPr>
        <w:rPr>
          <w:rFonts w:ascii="Times New Roman" w:hAnsi="Times New Roman" w:cs="Times New Roman"/>
          <w:b/>
          <w:bCs/>
          <w:sz w:val="36"/>
          <w:szCs w:val="36"/>
        </w:rPr>
      </w:pPr>
      <w:r>
        <w:rPr>
          <w:rFonts w:ascii="Times New Roman" w:hAnsi="Times New Roman" w:cs="Times New Roman"/>
          <w:b/>
          <w:bCs/>
          <w:sz w:val="36"/>
          <w:szCs w:val="36"/>
        </w:rPr>
        <w:t xml:space="preserve">Building the recommendation system </w:t>
      </w:r>
    </w:p>
    <w:p w14:paraId="61306B91">
      <w:pPr>
        <w:pStyle w:val="9"/>
        <w:ind w:left="2160"/>
        <w:rPr>
          <w:rFonts w:ascii="Times New Roman" w:hAnsi="Times New Roman" w:cs="Times New Roman"/>
          <w:sz w:val="36"/>
          <w:szCs w:val="36"/>
        </w:rPr>
      </w:pPr>
      <w:r>
        <w:rPr>
          <w:rFonts w:ascii="Times New Roman" w:hAnsi="Times New Roman" w:cs="Times New Roman"/>
          <w:sz w:val="36"/>
          <w:szCs w:val="36"/>
        </w:rPr>
        <w:t>Objective: To build a recommendation system that helps users avoid allergens and prevent skin problems</w:t>
      </w:r>
    </w:p>
    <w:p w14:paraId="4D19DE1C">
      <w:pPr>
        <w:pStyle w:val="9"/>
        <w:ind w:left="2160"/>
        <w:rPr>
          <w:rFonts w:ascii="Times New Roman" w:hAnsi="Times New Roman" w:cs="Times New Roman"/>
          <w:sz w:val="36"/>
          <w:szCs w:val="36"/>
        </w:rPr>
      </w:pPr>
    </w:p>
    <w:p w14:paraId="3775DE27">
      <w:pPr>
        <w:pStyle w:val="9"/>
        <w:ind w:left="2160"/>
        <w:rPr>
          <w:rFonts w:ascii="Times New Roman" w:hAnsi="Times New Roman" w:cs="Times New Roman"/>
          <w:sz w:val="36"/>
          <w:szCs w:val="36"/>
        </w:rPr>
      </w:pPr>
    </w:p>
    <w:p w14:paraId="46FDDB34">
      <w:pPr>
        <w:pStyle w:val="9"/>
        <w:numPr>
          <w:ilvl w:val="0"/>
          <w:numId w:val="1"/>
        </w:numPr>
        <w:rPr>
          <w:rFonts w:ascii="Times New Roman" w:hAnsi="Times New Roman" w:cs="Times New Roman"/>
          <w:b/>
          <w:bCs/>
          <w:sz w:val="36"/>
          <w:szCs w:val="36"/>
        </w:rPr>
      </w:pPr>
      <w:r>
        <w:rPr>
          <w:rFonts w:ascii="Times New Roman" w:hAnsi="Times New Roman" w:cs="Times New Roman"/>
          <w:b/>
          <w:bCs/>
          <w:sz w:val="36"/>
          <w:szCs w:val="36"/>
        </w:rPr>
        <w:t>Data Analytics</w:t>
      </w:r>
    </w:p>
    <w:p w14:paraId="65AD24D3">
      <w:pPr>
        <w:pStyle w:val="9"/>
        <w:ind w:left="2160"/>
        <w:rPr>
          <w:rFonts w:ascii="Times New Roman" w:hAnsi="Times New Roman" w:cs="Times New Roman"/>
          <w:sz w:val="36"/>
          <w:szCs w:val="36"/>
        </w:rPr>
      </w:pPr>
      <w:r>
        <w:rPr>
          <w:rFonts w:ascii="Times New Roman" w:hAnsi="Times New Roman" w:cs="Times New Roman"/>
          <w:sz w:val="36"/>
          <w:szCs w:val="36"/>
        </w:rPr>
        <w:t>Objective: To analyse cosmetic product data to derive insights related to allergens and skin problems</w:t>
      </w:r>
    </w:p>
    <w:p w14:paraId="6B3C2A51">
      <w:pPr>
        <w:pStyle w:val="9"/>
        <w:numPr>
          <w:ilvl w:val="0"/>
          <w:numId w:val="1"/>
        </w:numPr>
        <w:rPr>
          <w:rFonts w:ascii="Times New Roman" w:hAnsi="Times New Roman" w:cs="Times New Roman"/>
          <w:sz w:val="36"/>
          <w:szCs w:val="36"/>
        </w:rPr>
      </w:pPr>
      <w:r>
        <w:rPr>
          <w:rFonts w:ascii="Times New Roman" w:hAnsi="Times New Roman" w:cs="Times New Roman"/>
          <w:sz w:val="36"/>
          <w:szCs w:val="36"/>
        </w:rPr>
        <w:br w:type="page"/>
      </w:r>
    </w:p>
    <w:p w14:paraId="0A22268E">
      <w:pPr>
        <w:rPr>
          <w:rFonts w:ascii="Times New Roman" w:hAnsi="Times New Roman" w:cs="Times New Roman"/>
          <w:sz w:val="36"/>
          <w:szCs w:val="36"/>
        </w:rPr>
      </w:pPr>
    </w:p>
    <w:p w14:paraId="6F414D12">
      <w:pPr>
        <w:rPr>
          <w:rFonts w:ascii="Times New Roman" w:hAnsi="Times New Roman" w:cs="Times New Roman"/>
          <w:sz w:val="36"/>
          <w:szCs w:val="36"/>
        </w:rPr>
      </w:pPr>
    </w:p>
    <w:p w14:paraId="05D8AC24">
      <w:pPr>
        <w:pStyle w:val="9"/>
        <w:numPr>
          <w:ilvl w:val="0"/>
          <w:numId w:val="2"/>
        </w:numPr>
        <w:rPr>
          <w:rFonts w:ascii="Times New Roman" w:hAnsi="Times New Roman" w:cs="Times New Roman"/>
          <w:b/>
          <w:bCs/>
          <w:sz w:val="52"/>
          <w:szCs w:val="52"/>
        </w:rPr>
      </w:pPr>
      <w:r>
        <w:rPr>
          <w:rFonts w:ascii="Times New Roman" w:hAnsi="Times New Roman" w:cs="Times New Roman"/>
          <w:b/>
          <w:bCs/>
          <w:sz w:val="52"/>
          <w:szCs w:val="52"/>
        </w:rPr>
        <w:t>Recommendation System</w:t>
      </w:r>
      <w:r>
        <w:rPr>
          <w:rFonts w:ascii="Times New Roman" w:hAnsi="Times New Roman" w:cs="Times New Roman"/>
          <w:b/>
          <w:bCs/>
          <w:sz w:val="52"/>
          <w:szCs w:val="52"/>
        </w:rPr>
        <w:tab/>
      </w:r>
    </w:p>
    <w:p w14:paraId="10DF7705">
      <w:pPr>
        <w:ind w:left="2880" w:firstLine="720"/>
        <w:rPr>
          <w:rFonts w:ascii="Times New Roman" w:hAnsi="Times New Roman" w:cs="Times New Roman"/>
          <w:b/>
          <w:bCs/>
          <w:sz w:val="48"/>
          <w:szCs w:val="48"/>
        </w:rPr>
      </w:pPr>
      <w:r>
        <w:rPr>
          <w:rFonts w:ascii="Times New Roman" w:hAnsi="Times New Roman" w:cs="Times New Roman"/>
          <w:b/>
          <w:bCs/>
          <w:sz w:val="48"/>
          <w:szCs w:val="48"/>
        </w:rPr>
        <w:t>ABSTRACT</w:t>
      </w:r>
    </w:p>
    <w:p w14:paraId="4E9AEF37">
      <w:pPr>
        <w:rPr>
          <w:rFonts w:ascii="Times New Roman" w:hAnsi="Times New Roman" w:cs="Times New Roman"/>
          <w:b/>
          <w:bCs/>
          <w:sz w:val="36"/>
          <w:szCs w:val="36"/>
        </w:rPr>
      </w:pPr>
      <w:r>
        <w:rPr>
          <w:rFonts w:ascii="Times New Roman" w:hAnsi="Times New Roman" w:cs="Times New Roman"/>
          <w:b/>
          <w:bCs/>
          <w:sz w:val="36"/>
          <w:szCs w:val="36"/>
        </w:rPr>
        <w:t>Problem statement</w:t>
      </w:r>
    </w:p>
    <w:p w14:paraId="013B0ABA">
      <w:pPr>
        <w:rPr>
          <w:rFonts w:ascii="Times New Roman" w:hAnsi="Times New Roman" w:cs="Times New Roman"/>
          <w:sz w:val="36"/>
          <w:szCs w:val="36"/>
        </w:rPr>
      </w:pPr>
      <w:r>
        <w:rPr>
          <w:rFonts w:ascii="Times New Roman" w:hAnsi="Times New Roman" w:cs="Times New Roman"/>
          <w:sz w:val="36"/>
          <w:szCs w:val="36"/>
        </w:rPr>
        <w:t>Consumers often face challenges when selecting cosmetic products due to the risk of allergic reactions from undisclosed allergens. Many individuals inadvertently use products containing allergens they are sensitive to, leading to severe skin issues. Despite the presence of ingredient lists on cosmetic packaging, interpreting these details is complex for non-experts.</w:t>
      </w:r>
    </w:p>
    <w:p w14:paraId="2E71AAB3">
      <w:pPr>
        <w:rPr>
          <w:rFonts w:ascii="Times New Roman" w:hAnsi="Times New Roman" w:cs="Times New Roman"/>
          <w:b/>
          <w:bCs/>
          <w:sz w:val="36"/>
          <w:szCs w:val="36"/>
        </w:rPr>
      </w:pPr>
    </w:p>
    <w:p w14:paraId="4A383F06">
      <w:pPr>
        <w:rPr>
          <w:rFonts w:ascii="Times New Roman" w:hAnsi="Times New Roman" w:cs="Times New Roman"/>
          <w:b/>
          <w:bCs/>
          <w:sz w:val="36"/>
          <w:szCs w:val="36"/>
        </w:rPr>
      </w:pPr>
      <w:r>
        <w:rPr>
          <w:rFonts w:ascii="Times New Roman" w:hAnsi="Times New Roman" w:cs="Times New Roman"/>
          <w:b/>
          <w:bCs/>
          <w:sz w:val="36"/>
          <w:szCs w:val="36"/>
        </w:rPr>
        <w:t>Solution</w:t>
      </w:r>
    </w:p>
    <w:p w14:paraId="2B615C3D">
      <w:pPr>
        <w:rPr>
          <w:rFonts w:ascii="Times New Roman" w:hAnsi="Times New Roman" w:cs="Times New Roman"/>
          <w:sz w:val="36"/>
          <w:szCs w:val="36"/>
        </w:rPr>
      </w:pPr>
      <w:r>
        <w:rPr>
          <w:rFonts w:ascii="Times New Roman" w:hAnsi="Times New Roman" w:cs="Times New Roman"/>
          <w:sz w:val="36"/>
          <w:szCs w:val="36"/>
        </w:rPr>
        <w:t xml:space="preserve"> To address this problem, it is essential to develop a recommendation system that helps users identify products free from allergens. This project focuses on creating such a recommendation system by analysing approximately 1472 cosmetic products and their ingredients to provide actionable insights</w:t>
      </w:r>
    </w:p>
    <w:p w14:paraId="4188C9E4">
      <w:pPr>
        <w:rPr>
          <w:rFonts w:ascii="Times New Roman" w:hAnsi="Times New Roman" w:cs="Times New Roman"/>
          <w:sz w:val="36"/>
          <w:szCs w:val="36"/>
        </w:rPr>
      </w:pPr>
    </w:p>
    <w:p w14:paraId="7C486CED">
      <w:pPr>
        <w:rPr>
          <w:rFonts w:ascii="Times New Roman" w:hAnsi="Times New Roman" w:cs="Times New Roman"/>
          <w:b/>
          <w:bCs/>
          <w:sz w:val="36"/>
          <w:szCs w:val="36"/>
        </w:rPr>
      </w:pPr>
      <w:r>
        <w:rPr>
          <w:rFonts w:ascii="Times New Roman" w:hAnsi="Times New Roman" w:cs="Times New Roman"/>
          <w:b/>
          <w:bCs/>
          <w:sz w:val="36"/>
          <w:szCs w:val="36"/>
        </w:rPr>
        <w:t>Goal</w:t>
      </w:r>
    </w:p>
    <w:p w14:paraId="5F4723A7">
      <w:pPr>
        <w:rPr>
          <w:rFonts w:ascii="Times New Roman" w:hAnsi="Times New Roman" w:cs="Times New Roman"/>
          <w:sz w:val="36"/>
          <w:szCs w:val="36"/>
        </w:rPr>
      </w:pPr>
      <w:r>
        <w:rPr>
          <w:rFonts w:ascii="Times New Roman" w:hAnsi="Times New Roman" w:cs="Times New Roman"/>
          <w:sz w:val="36"/>
          <w:szCs w:val="36"/>
        </w:rPr>
        <w:t>The goal is to enhance user safety and satisfaction by making informed product choices .</w:t>
      </w:r>
    </w:p>
    <w:p w14:paraId="5077462E">
      <w:pPr>
        <w:rPr>
          <w:rFonts w:ascii="Times New Roman" w:hAnsi="Times New Roman" w:cs="Times New Roman"/>
          <w:sz w:val="36"/>
          <w:szCs w:val="36"/>
        </w:rPr>
      </w:pPr>
    </w:p>
    <w:p w14:paraId="49775636">
      <w:pPr>
        <w:rPr>
          <w:rFonts w:ascii="Times New Roman" w:hAnsi="Times New Roman" w:cs="Times New Roman"/>
          <w:b/>
          <w:bCs/>
          <w:sz w:val="36"/>
          <w:szCs w:val="36"/>
        </w:rPr>
      </w:pPr>
    </w:p>
    <w:p w14:paraId="59679191">
      <w:pPr>
        <w:rPr>
          <w:rFonts w:ascii="Times New Roman" w:hAnsi="Times New Roman" w:cs="Times New Roman"/>
          <w:b/>
          <w:bCs/>
          <w:sz w:val="36"/>
          <w:szCs w:val="36"/>
        </w:rPr>
      </w:pPr>
      <w:r>
        <w:rPr>
          <w:rFonts w:ascii="Times New Roman" w:hAnsi="Times New Roman" w:cs="Times New Roman"/>
          <w:b/>
          <w:bCs/>
          <w:sz w:val="36"/>
          <w:szCs w:val="36"/>
        </w:rPr>
        <w:t>1.1 About the company</w:t>
      </w:r>
    </w:p>
    <w:p w14:paraId="710BCADB">
      <w:pPr>
        <w:rPr>
          <w:rFonts w:ascii="Times New Roman" w:hAnsi="Times New Roman" w:cs="Times New Roman"/>
          <w:sz w:val="36"/>
          <w:szCs w:val="36"/>
        </w:rPr>
      </w:pPr>
      <w:r>
        <w:rPr>
          <w:rFonts w:ascii="Times New Roman" w:hAnsi="Times New Roman" w:cs="Times New Roman"/>
          <w:sz w:val="36"/>
          <w:szCs w:val="36"/>
        </w:rPr>
        <w:t>MedTourEasy, a global healthcare company, provides you the informational resources needed to evaluate your global options. MedTourEasy provides analytical solutions to our partner healthcare providers globally.</w:t>
      </w:r>
    </w:p>
    <w:p w14:paraId="56CA43E7">
      <w:pPr>
        <w:rPr>
          <w:rFonts w:ascii="Times New Roman" w:hAnsi="Times New Roman" w:cs="Times New Roman"/>
          <w:sz w:val="36"/>
          <w:szCs w:val="36"/>
        </w:rPr>
      </w:pPr>
    </w:p>
    <w:p w14:paraId="7B85E396">
      <w:pPr>
        <w:rPr>
          <w:rFonts w:ascii="Times New Roman" w:hAnsi="Times New Roman" w:cs="Times New Roman"/>
          <w:b/>
          <w:bCs/>
          <w:sz w:val="36"/>
          <w:szCs w:val="36"/>
        </w:rPr>
      </w:pPr>
      <w:r>
        <w:rPr>
          <w:rFonts w:ascii="Times New Roman" w:hAnsi="Times New Roman" w:cs="Times New Roman"/>
          <w:b/>
          <w:bCs/>
          <w:sz w:val="36"/>
          <w:szCs w:val="36"/>
        </w:rPr>
        <w:t>1.2 About the Project</w:t>
      </w:r>
    </w:p>
    <w:p w14:paraId="5D43269F">
      <w:pPr>
        <w:rPr>
          <w:rFonts w:ascii="Times New Roman" w:hAnsi="Times New Roman" w:cs="Times New Roman"/>
          <w:sz w:val="36"/>
          <w:szCs w:val="36"/>
        </w:rPr>
      </w:pPr>
    </w:p>
    <w:p w14:paraId="186000E4">
      <w:pPr>
        <w:rPr>
          <w:rFonts w:ascii="Times New Roman" w:hAnsi="Times New Roman" w:cs="Times New Roman"/>
          <w:sz w:val="36"/>
          <w:szCs w:val="36"/>
        </w:rPr>
      </w:pPr>
      <w:r>
        <w:rPr>
          <w:rFonts w:ascii="Times New Roman" w:hAnsi="Times New Roman" w:cs="Times New Roman"/>
          <w:sz w:val="36"/>
          <w:szCs w:val="36"/>
        </w:rPr>
        <w:t>The project focusses on building a simple  recommendation system that helps compare similar cosmetic products and make informed decisions on purchase.  The dataset had information like category, name of the product, brand, price, rank and ingredients, suitable skin types etc for 1472 products. Among these, to build this simple recommendation system, only one specific skin type (Dry) and one specific category of products (Moisturizer) were considered. And the recommendation system was built based on this sunset of data.</w:t>
      </w:r>
    </w:p>
    <w:p w14:paraId="50D0620F">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 xml:space="preserve">        </w:t>
      </w:r>
      <w:r>
        <w:rPr>
          <w:rFonts w:ascii="Times New Roman" w:hAnsi="Times New Roman" w:cs="Times New Roman"/>
          <w:b/>
          <w:bCs/>
          <w:sz w:val="48"/>
          <w:szCs w:val="48"/>
        </w:rPr>
        <w:t>METHODOLOGY</w:t>
      </w:r>
    </w:p>
    <w:p w14:paraId="34F1A73B">
      <w:pPr>
        <w:rPr>
          <w:rFonts w:ascii="Times New Roman" w:hAnsi="Times New Roman" w:cs="Times New Roman"/>
          <w:sz w:val="36"/>
          <w:szCs w:val="36"/>
        </w:rPr>
      </w:pPr>
      <w:r>
        <w:rPr>
          <w:rFonts w:ascii="Times New Roman" w:hAnsi="Times New Roman" w:cs="Times New Roman"/>
          <w:sz w:val="36"/>
          <w:szCs w:val="36"/>
        </w:rPr>
        <w:t>2.1 Steps involved :</w:t>
      </w:r>
    </w:p>
    <w:p w14:paraId="1690B6D9">
      <w:pPr>
        <w:pStyle w:val="9"/>
        <w:numPr>
          <w:ilvl w:val="0"/>
          <w:numId w:val="3"/>
        </w:numPr>
        <w:rPr>
          <w:rFonts w:ascii="Times New Roman" w:hAnsi="Times New Roman" w:cs="Times New Roman"/>
          <w:sz w:val="36"/>
          <w:szCs w:val="36"/>
        </w:rPr>
      </w:pPr>
      <w:r>
        <w:rPr>
          <w:rFonts w:ascii="Times New Roman" w:hAnsi="Times New Roman" w:cs="Times New Roman"/>
          <w:sz w:val="36"/>
          <w:szCs w:val="36"/>
        </w:rPr>
        <w:t>Tokenizing</w:t>
      </w:r>
    </w:p>
    <w:p w14:paraId="097D23C6">
      <w:pPr>
        <w:pStyle w:val="9"/>
        <w:numPr>
          <w:ilvl w:val="0"/>
          <w:numId w:val="3"/>
        </w:numPr>
        <w:rPr>
          <w:rFonts w:ascii="Times New Roman" w:hAnsi="Times New Roman" w:cs="Times New Roman"/>
          <w:sz w:val="36"/>
          <w:szCs w:val="36"/>
        </w:rPr>
      </w:pPr>
      <w:r>
        <w:rPr>
          <w:rFonts w:ascii="Times New Roman" w:hAnsi="Times New Roman" w:cs="Times New Roman"/>
          <w:sz w:val="36"/>
          <w:szCs w:val="36"/>
        </w:rPr>
        <w:t>Document-Term matrix</w:t>
      </w:r>
    </w:p>
    <w:p w14:paraId="40640899">
      <w:pPr>
        <w:pStyle w:val="9"/>
        <w:numPr>
          <w:ilvl w:val="0"/>
          <w:numId w:val="3"/>
        </w:numPr>
        <w:rPr>
          <w:rFonts w:ascii="Times New Roman" w:hAnsi="Times New Roman" w:cs="Times New Roman"/>
          <w:sz w:val="36"/>
          <w:szCs w:val="36"/>
        </w:rPr>
      </w:pPr>
      <w:r>
        <w:rPr>
          <w:rFonts w:ascii="Times New Roman" w:hAnsi="Times New Roman" w:cs="Times New Roman"/>
          <w:sz w:val="36"/>
          <w:szCs w:val="36"/>
        </w:rPr>
        <w:t>Cosmetic-Ingredient matrix</w:t>
      </w:r>
    </w:p>
    <w:p w14:paraId="7244AD9C">
      <w:pPr>
        <w:pStyle w:val="9"/>
        <w:numPr>
          <w:ilvl w:val="0"/>
          <w:numId w:val="3"/>
        </w:numPr>
        <w:rPr>
          <w:rFonts w:ascii="Times New Roman" w:hAnsi="Times New Roman" w:cs="Times New Roman"/>
          <w:sz w:val="36"/>
          <w:szCs w:val="36"/>
        </w:rPr>
      </w:pPr>
      <w:r>
        <w:rPr>
          <w:rFonts w:ascii="Times New Roman" w:hAnsi="Times New Roman" w:cs="Times New Roman"/>
          <w:sz w:val="36"/>
          <w:szCs w:val="36"/>
        </w:rPr>
        <w:t>Dimensionality Reduction</w:t>
      </w:r>
    </w:p>
    <w:p w14:paraId="2E6B2F71">
      <w:pPr>
        <w:pStyle w:val="9"/>
        <w:rPr>
          <w:rFonts w:ascii="Times New Roman" w:hAnsi="Times New Roman" w:cs="Times New Roman"/>
          <w:sz w:val="36"/>
          <w:szCs w:val="36"/>
        </w:rPr>
      </w:pPr>
      <w:r>
        <w:rPr>
          <w:rFonts w:ascii="Times New Roman" w:hAnsi="Times New Roman" w:cs="Times New Roman"/>
          <w:sz w:val="36"/>
          <w:szCs w:val="36"/>
        </w:rPr>
        <w:t xml:space="preserve">and plotting in 2D </w:t>
      </w:r>
    </w:p>
    <w:p w14:paraId="32C79D88">
      <w:pPr>
        <w:pStyle w:val="9"/>
        <w:numPr>
          <w:ilvl w:val="0"/>
          <w:numId w:val="3"/>
        </w:numPr>
        <w:rPr>
          <w:rFonts w:ascii="Times New Roman" w:hAnsi="Times New Roman" w:cs="Times New Roman"/>
          <w:sz w:val="36"/>
          <w:szCs w:val="36"/>
        </w:rPr>
      </w:pPr>
      <w:r>
        <w:rPr>
          <w:rFonts w:ascii="Times New Roman" w:hAnsi="Times New Roman" w:cs="Times New Roman"/>
          <w:sz w:val="36"/>
          <w:szCs w:val="36"/>
        </w:rPr>
        <w:t xml:space="preserve">Adding hover tool </w:t>
      </w:r>
    </w:p>
    <w:p w14:paraId="15D40CE2">
      <w:pPr>
        <w:pStyle w:val="9"/>
        <w:numPr>
          <w:ilvl w:val="0"/>
          <w:numId w:val="3"/>
        </w:numPr>
        <w:rPr>
          <w:rFonts w:ascii="Times New Roman" w:hAnsi="Times New Roman" w:cs="Times New Roman"/>
          <w:sz w:val="36"/>
          <w:szCs w:val="36"/>
        </w:rPr>
      </w:pPr>
      <w:r>
        <w:rPr>
          <w:rFonts w:ascii="Times New Roman" w:hAnsi="Times New Roman" w:cs="Times New Roman"/>
          <w:sz w:val="36"/>
          <w:szCs w:val="36"/>
        </w:rPr>
        <w:t>Comparison of similar products</w:t>
      </w:r>
    </w:p>
    <w:p w14:paraId="7CBCDB03">
      <w:pPr>
        <w:rPr>
          <w:rFonts w:ascii="Times New Roman" w:hAnsi="Times New Roman" w:cs="Times New Roman"/>
          <w:b/>
          <w:bCs/>
          <w:sz w:val="36"/>
          <w:szCs w:val="36"/>
        </w:rPr>
      </w:pPr>
    </w:p>
    <w:p w14:paraId="07B7D2E1">
      <w:pPr>
        <w:rPr>
          <w:rFonts w:ascii="Times New Roman" w:hAnsi="Times New Roman" w:cs="Times New Roman"/>
          <w:b/>
          <w:bCs/>
          <w:sz w:val="36"/>
          <w:szCs w:val="36"/>
        </w:rPr>
      </w:pPr>
      <w:r>
        <w:rPr>
          <w:rFonts w:ascii="Times New Roman" w:hAnsi="Times New Roman" w:cs="Times New Roman"/>
          <w:b/>
          <w:bCs/>
          <w:sz w:val="36"/>
          <w:szCs w:val="36"/>
        </w:rPr>
        <w:t>1.Tokenizing</w:t>
      </w:r>
    </w:p>
    <w:p w14:paraId="6F851666">
      <w:pPr>
        <w:rPr>
          <w:rFonts w:ascii="Times New Roman" w:hAnsi="Times New Roman" w:cs="Times New Roman"/>
          <w:sz w:val="36"/>
          <w:szCs w:val="36"/>
        </w:rPr>
      </w:pPr>
      <w:r>
        <w:rPr>
          <w:rFonts w:ascii="Times New Roman" w:hAnsi="Times New Roman" w:cs="Times New Roman"/>
          <w:sz w:val="36"/>
          <w:szCs w:val="36"/>
        </w:rPr>
        <w:t>Each  ingredient is assigned a number and stored in a python dictionary. Each ingredient is assigned a unique integer.</w:t>
      </w:r>
    </w:p>
    <w:p w14:paraId="6B921A19">
      <w:pPr>
        <w:rPr>
          <w:rFonts w:ascii="Times New Roman" w:hAnsi="Times New Roman" w:cs="Times New Roman"/>
          <w:sz w:val="36"/>
          <w:szCs w:val="36"/>
        </w:rPr>
      </w:pPr>
    </w:p>
    <w:p w14:paraId="59EE12B8">
      <w:pPr>
        <w:rPr>
          <w:rFonts w:ascii="Times New Roman" w:hAnsi="Times New Roman" w:cs="Times New Roman"/>
          <w:b/>
          <w:bCs/>
          <w:sz w:val="36"/>
          <w:szCs w:val="36"/>
        </w:rPr>
      </w:pPr>
      <w:r>
        <w:rPr>
          <w:rFonts w:ascii="Times New Roman" w:hAnsi="Times New Roman" w:cs="Times New Roman"/>
          <w:b/>
          <w:bCs/>
          <w:sz w:val="36"/>
          <w:szCs w:val="36"/>
        </w:rPr>
        <w:t>2.Document-Term matrix(DTM)</w:t>
      </w:r>
    </w:p>
    <w:p w14:paraId="2B053EC6">
      <w:pPr>
        <w:rPr>
          <w:rFonts w:ascii="Times New Roman" w:hAnsi="Times New Roman" w:cs="Times New Roman"/>
          <w:sz w:val="36"/>
          <w:szCs w:val="36"/>
        </w:rPr>
      </w:pPr>
      <w:r>
        <w:rPr>
          <w:rFonts w:ascii="Times New Roman" w:hAnsi="Times New Roman" w:cs="Times New Roman"/>
          <w:sz w:val="36"/>
          <w:szCs w:val="36"/>
        </w:rPr>
        <w:t>Creating a zero matrix , where the number of rows corresponds to the total number of products taken into consideration(190), and the number of columns corresponds to the total number of ingredients taken into consideration(2233).</w:t>
      </w:r>
    </w:p>
    <w:p w14:paraId="236186DC">
      <w:pPr>
        <w:rPr>
          <w:rFonts w:ascii="Times New Roman" w:hAnsi="Times New Roman" w:cs="Times New Roman"/>
          <w:sz w:val="36"/>
          <w:szCs w:val="36"/>
        </w:rPr>
      </w:pPr>
    </w:p>
    <w:p w14:paraId="7E4A604D">
      <w:pPr>
        <w:rPr>
          <w:rFonts w:ascii="Times New Roman" w:hAnsi="Times New Roman" w:cs="Times New Roman"/>
          <w:b/>
          <w:bCs/>
          <w:sz w:val="36"/>
          <w:szCs w:val="36"/>
        </w:rPr>
      </w:pPr>
      <w:r>
        <w:rPr>
          <w:rFonts w:ascii="Times New Roman" w:hAnsi="Times New Roman" w:cs="Times New Roman"/>
          <w:b/>
          <w:bCs/>
          <w:sz w:val="36"/>
          <w:szCs w:val="36"/>
        </w:rPr>
        <w:t>3.Cosmetic- Ingredient matrix</w:t>
      </w:r>
    </w:p>
    <w:p w14:paraId="7EBBD4EC">
      <w:pPr>
        <w:rPr>
          <w:rFonts w:ascii="Times New Roman" w:hAnsi="Times New Roman" w:cs="Times New Roman"/>
          <w:sz w:val="36"/>
          <w:szCs w:val="36"/>
        </w:rPr>
      </w:pPr>
      <w:r>
        <w:rPr>
          <w:rFonts w:ascii="Times New Roman" w:hAnsi="Times New Roman" w:cs="Times New Roman"/>
          <w:sz w:val="36"/>
          <w:szCs w:val="36"/>
        </w:rPr>
        <w:t>Updating the DTM to create a Cosmetic -Ingredient matrix, in which each row represents a cosmetic product and each column represents an ingredient and if the ingredient is present in the cosmetic, then the value of the matrix at the position is 1, else 0. (1- present, 0- absent)</w:t>
      </w:r>
    </w:p>
    <w:p w14:paraId="5FB9B19A">
      <w:pPr>
        <w:rPr>
          <w:rFonts w:ascii="Times New Roman" w:hAnsi="Times New Roman" w:cs="Times New Roman"/>
          <w:sz w:val="36"/>
          <w:szCs w:val="36"/>
        </w:rPr>
      </w:pPr>
      <w:r>
        <w:rPr>
          <w:rFonts w:ascii="Times New Roman" w:hAnsi="Times New Roman" w:cs="Times New Roman"/>
          <w:sz w:val="36"/>
          <w:szCs w:val="36"/>
        </w:rPr>
        <w:t>This matrix helps us identify all the ingredients present in a specific product.</w:t>
      </w:r>
    </w:p>
    <w:p w14:paraId="074CE4EC">
      <w:pPr>
        <w:rPr>
          <w:rFonts w:ascii="Times New Roman" w:hAnsi="Times New Roman" w:cs="Times New Roman"/>
          <w:sz w:val="36"/>
          <w:szCs w:val="36"/>
        </w:rPr>
      </w:pPr>
    </w:p>
    <w:p w14:paraId="07E020DA">
      <w:pPr>
        <w:rPr>
          <w:rFonts w:ascii="Times New Roman" w:hAnsi="Times New Roman" w:cs="Times New Roman"/>
          <w:b/>
          <w:bCs/>
          <w:sz w:val="36"/>
          <w:szCs w:val="36"/>
        </w:rPr>
      </w:pPr>
      <w:r>
        <w:rPr>
          <w:rFonts w:ascii="Times New Roman" w:hAnsi="Times New Roman" w:cs="Times New Roman"/>
          <w:b/>
          <w:bCs/>
          <w:sz w:val="36"/>
          <w:szCs w:val="36"/>
        </w:rPr>
        <w:t>4. Dimensionality Reduction and Plotting</w:t>
      </w:r>
    </w:p>
    <w:p w14:paraId="3E152E07">
      <w:pPr>
        <w:rPr>
          <w:rFonts w:ascii="Times New Roman" w:hAnsi="Times New Roman" w:cs="Times New Roman"/>
          <w:sz w:val="36"/>
          <w:szCs w:val="36"/>
        </w:rPr>
      </w:pPr>
      <w:r>
        <w:rPr>
          <w:rFonts w:ascii="Times New Roman" w:hAnsi="Times New Roman" w:cs="Times New Roman"/>
          <w:sz w:val="36"/>
          <w:szCs w:val="36"/>
        </w:rPr>
        <w:t xml:space="preserve">Since there are huge number of columns, it’s difficult to visualize this data. So, t-SNE(t-Distributed Stochastic Neighbor Embedding), a part of Bokeh library in python, is used. It's a dimensionality reduction technique often used for </w:t>
      </w:r>
    </w:p>
    <w:p w14:paraId="7B88B756">
      <w:pPr>
        <w:rPr>
          <w:rFonts w:ascii="Times New Roman" w:hAnsi="Times New Roman" w:cs="Times New Roman"/>
          <w:sz w:val="36"/>
          <w:szCs w:val="36"/>
        </w:rPr>
      </w:pPr>
    </w:p>
    <w:p w14:paraId="056CE05C">
      <w:pPr>
        <w:rPr>
          <w:rFonts w:ascii="Times New Roman" w:hAnsi="Times New Roman" w:cs="Times New Roman"/>
          <w:sz w:val="36"/>
          <w:szCs w:val="36"/>
        </w:rPr>
      </w:pPr>
      <w:r>
        <w:rPr>
          <w:rFonts w:ascii="Times New Roman" w:hAnsi="Times New Roman" w:cs="Times New Roman"/>
          <w:sz w:val="36"/>
          <w:szCs w:val="36"/>
        </w:rPr>
        <w:t>visualizing high-dimensional data by mapping it to a lower-dimensional space while preserving the data's structure.</w:t>
      </w:r>
    </w:p>
    <w:p w14:paraId="0BBB2E20">
      <w:pPr>
        <w:rPr>
          <w:rFonts w:ascii="Times New Roman" w:hAnsi="Times New Roman" w:cs="Times New Roman"/>
          <w:sz w:val="36"/>
          <w:szCs w:val="36"/>
        </w:rPr>
      </w:pPr>
      <w:r>
        <w:rPr>
          <w:rFonts w:ascii="Times New Roman" w:hAnsi="Times New Roman" w:cs="Times New Roman"/>
          <w:sz w:val="36"/>
          <w:szCs w:val="36"/>
        </w:rPr>
        <w:t>It plots the information as a scatter plot, where each data point represents a specific cosmetic product.</w:t>
      </w:r>
    </w:p>
    <w:p w14:paraId="7A590643">
      <w:pPr>
        <w:rPr>
          <w:rFonts w:ascii="Times New Roman" w:hAnsi="Times New Roman" w:cs="Times New Roman"/>
          <w:sz w:val="36"/>
          <w:szCs w:val="36"/>
        </w:rPr>
      </w:pPr>
    </w:p>
    <w:p w14:paraId="1E7B9ED6">
      <w:pPr>
        <w:rPr>
          <w:rFonts w:ascii="Times New Roman" w:hAnsi="Times New Roman" w:cs="Times New Roman"/>
          <w:sz w:val="36"/>
          <w:szCs w:val="36"/>
        </w:rPr>
      </w:pPr>
    </w:p>
    <w:p w14:paraId="35AD651C">
      <w:pPr>
        <w:rPr>
          <w:rFonts w:ascii="Times New Roman" w:hAnsi="Times New Roman" w:cs="Times New Roman"/>
          <w:sz w:val="36"/>
          <w:szCs w:val="36"/>
        </w:rPr>
      </w:pPr>
    </w:p>
    <w:p w14:paraId="28FAC353">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3848100"/>
            <wp:effectExtent l="0" t="0" r="2540" b="0"/>
            <wp:docPr id="26801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1928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14:paraId="3C423D94">
      <w:pPr>
        <w:rPr>
          <w:rFonts w:ascii="Times New Roman" w:hAnsi="Times New Roman" w:cs="Times New Roman"/>
          <w:sz w:val="36"/>
          <w:szCs w:val="36"/>
        </w:rPr>
      </w:pPr>
      <w:r>
        <w:rPr>
          <w:rFonts w:ascii="Times New Roman" w:hAnsi="Times New Roman" w:cs="Times New Roman"/>
          <w:sz w:val="36"/>
          <w:szCs w:val="36"/>
        </w:rPr>
        <w:t>Each data point in the above plot , created using Bokeh, represents a cosmetic product</w:t>
      </w:r>
    </w:p>
    <w:p w14:paraId="0EDCE980">
      <w:pPr>
        <w:rPr>
          <w:rFonts w:ascii="Times New Roman" w:hAnsi="Times New Roman" w:cs="Times New Roman"/>
          <w:sz w:val="36"/>
          <w:szCs w:val="36"/>
        </w:rPr>
      </w:pPr>
    </w:p>
    <w:p w14:paraId="1EB54B69">
      <w:pPr>
        <w:rPr>
          <w:rFonts w:ascii="Times New Roman" w:hAnsi="Times New Roman" w:cs="Times New Roman"/>
          <w:b/>
          <w:bCs/>
          <w:sz w:val="36"/>
          <w:szCs w:val="36"/>
        </w:rPr>
      </w:pPr>
      <w:r>
        <w:rPr>
          <w:rFonts w:ascii="Times New Roman" w:hAnsi="Times New Roman" w:cs="Times New Roman"/>
          <w:b/>
          <w:bCs/>
          <w:sz w:val="36"/>
          <w:szCs w:val="36"/>
        </w:rPr>
        <w:t>5. Adding Hover Tool</w:t>
      </w:r>
    </w:p>
    <w:p w14:paraId="37FDB68C">
      <w:pPr>
        <w:rPr>
          <w:rFonts w:ascii="Times New Roman" w:hAnsi="Times New Roman" w:cs="Times New Roman"/>
          <w:sz w:val="36"/>
          <w:szCs w:val="36"/>
        </w:rPr>
      </w:pPr>
      <w:r>
        <w:rPr>
          <w:rFonts w:ascii="Times New Roman" w:hAnsi="Times New Roman" w:cs="Times New Roman"/>
          <w:sz w:val="36"/>
          <w:szCs w:val="36"/>
        </w:rPr>
        <w:t xml:space="preserve"> Adding a hover tool allows us to check the information of each item whenever the cursor is directly over a data point. </w:t>
      </w:r>
    </w:p>
    <w:p w14:paraId="3FFC0882">
      <w:pPr>
        <w:rPr>
          <w:rFonts w:ascii="Times New Roman" w:hAnsi="Times New Roman" w:cs="Times New Roman"/>
          <w:sz w:val="36"/>
          <w:szCs w:val="36"/>
        </w:rPr>
      </w:pPr>
    </w:p>
    <w:p w14:paraId="5449EEB1">
      <w:pPr>
        <w:rPr>
          <w:rFonts w:ascii="Times New Roman" w:hAnsi="Times New Roman" w:cs="Times New Roman"/>
          <w:sz w:val="36"/>
          <w:szCs w:val="36"/>
        </w:rPr>
      </w:pPr>
      <w:r>
        <w:rPr>
          <w:rFonts w:ascii="Times New Roman" w:hAnsi="Times New Roman" w:cs="Times New Roman"/>
          <w:sz w:val="36"/>
          <w:szCs w:val="36"/>
        </w:rPr>
        <w:t>Tooltips with each product's name, brand, price, and rank are added , to enhance user experience.</w:t>
      </w:r>
    </w:p>
    <w:p w14:paraId="02EAEAD6">
      <w:pPr>
        <w:rPr>
          <w:rFonts w:ascii="Times New Roman" w:hAnsi="Times New Roman" w:cs="Times New Roman"/>
          <w:sz w:val="36"/>
          <w:szCs w:val="36"/>
        </w:rPr>
      </w:pPr>
      <w:r>
        <w:rPr>
          <w:rFonts w:ascii="Times New Roman" w:hAnsi="Times New Roman" w:cs="Times New Roman"/>
          <w:sz w:val="36"/>
          <w:szCs w:val="36"/>
        </w:rPr>
        <w:t>In the below diagram, you can see the pointer hovered over a specific product, and the product details getting displayed.</w:t>
      </w:r>
    </w:p>
    <w:p w14:paraId="61287F18">
      <w:pPr>
        <w:rPr>
          <w:rFonts w:ascii="Times New Roman" w:hAnsi="Times New Roman" w:cs="Times New Roman"/>
          <w:b/>
          <w:bCs/>
          <w:sz w:val="36"/>
          <w:szCs w:val="36"/>
        </w:rPr>
      </w:pPr>
      <w:r>
        <w:rPr>
          <w:rFonts w:ascii="Times New Roman" w:hAnsi="Times New Roman" w:cs="Times New Roman"/>
          <w:sz w:val="36"/>
          <w:szCs w:val="36"/>
        </w:rPr>
        <w:drawing>
          <wp:inline distT="0" distB="0" distL="0" distR="0">
            <wp:extent cx="5083810" cy="3848100"/>
            <wp:effectExtent l="0" t="0" r="2540" b="0"/>
            <wp:docPr id="1714405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5944"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84259" cy="3848400"/>
                    </a:xfrm>
                    <a:prstGeom prst="rect">
                      <a:avLst/>
                    </a:prstGeom>
                  </pic:spPr>
                </pic:pic>
              </a:graphicData>
            </a:graphic>
          </wp:inline>
        </w:drawing>
      </w:r>
    </w:p>
    <w:p w14:paraId="6149D8BD">
      <w:pPr>
        <w:rPr>
          <w:rFonts w:ascii="Times New Roman" w:hAnsi="Times New Roman" w:cs="Times New Roman"/>
          <w:sz w:val="36"/>
          <w:szCs w:val="36"/>
        </w:rPr>
      </w:pPr>
      <w:r>
        <w:rPr>
          <w:rFonts w:ascii="Times New Roman" w:hAnsi="Times New Roman" w:cs="Times New Roman"/>
          <w:b/>
          <w:bCs/>
          <w:sz w:val="36"/>
          <w:szCs w:val="36"/>
        </w:rPr>
        <w:t>6. Comparison on products</w:t>
      </w:r>
    </w:p>
    <w:p w14:paraId="3FA85E25">
      <w:pPr>
        <w:rPr>
          <w:rFonts w:ascii="Times New Roman" w:hAnsi="Times New Roman" w:cs="Times New Roman"/>
          <w:sz w:val="36"/>
          <w:szCs w:val="36"/>
        </w:rPr>
      </w:pPr>
      <w:r>
        <w:rPr>
          <w:rFonts w:ascii="Times New Roman" w:hAnsi="Times New Roman" w:cs="Times New Roman"/>
          <w:sz w:val="36"/>
          <w:szCs w:val="36"/>
        </w:rPr>
        <w:t xml:space="preserve">The more closer , the more similar the products are in their composition and other features. </w:t>
      </w:r>
    </w:p>
    <w:p w14:paraId="4B046769">
      <w:pPr>
        <w:rPr>
          <w:rFonts w:ascii="Times New Roman" w:hAnsi="Times New Roman" w:cs="Times New Roman"/>
          <w:sz w:val="36"/>
          <w:szCs w:val="36"/>
        </w:rPr>
      </w:pPr>
      <w:r>
        <w:rPr>
          <w:rFonts w:ascii="Times New Roman" w:hAnsi="Times New Roman" w:cs="Times New Roman"/>
          <w:sz w:val="36"/>
          <w:szCs w:val="36"/>
        </w:rPr>
        <w:t>On hovering, it’s easy to find similar products , make comparisons on their price and rating, and make informed purchase decisions. It’s also useful in knowing the ingredients of each cosmetic product.</w:t>
      </w:r>
    </w:p>
    <w:p w14:paraId="0C542C47">
      <w:pPr>
        <w:rPr>
          <w:rFonts w:ascii="Times New Roman" w:hAnsi="Times New Roman" w:cs="Times New Roman"/>
          <w:sz w:val="36"/>
          <w:szCs w:val="36"/>
        </w:rPr>
      </w:pPr>
      <w:r>
        <w:rPr>
          <w:rFonts w:ascii="Times New Roman" w:hAnsi="Times New Roman" w:cs="Times New Roman"/>
          <w:sz w:val="36"/>
          <w:szCs w:val="36"/>
        </w:rPr>
        <w:t>2.2 Language and Platform Used</w:t>
      </w:r>
    </w:p>
    <w:p w14:paraId="0206F36E">
      <w:pPr>
        <w:pStyle w:val="9"/>
        <w:numPr>
          <w:ilvl w:val="0"/>
          <w:numId w:val="4"/>
        </w:numPr>
        <w:rPr>
          <w:rFonts w:ascii="Times New Roman" w:hAnsi="Times New Roman" w:cs="Times New Roman"/>
          <w:sz w:val="36"/>
          <w:szCs w:val="36"/>
        </w:rPr>
      </w:pPr>
      <w:r>
        <w:rPr>
          <w:rFonts w:ascii="Times New Roman" w:hAnsi="Times New Roman" w:cs="Times New Roman"/>
          <w:sz w:val="36"/>
          <w:szCs w:val="36"/>
        </w:rPr>
        <w:t>Python programming language</w:t>
      </w:r>
    </w:p>
    <w:p w14:paraId="4C1A8350">
      <w:pPr>
        <w:pStyle w:val="9"/>
        <w:numPr>
          <w:ilvl w:val="0"/>
          <w:numId w:val="4"/>
        </w:numPr>
        <w:rPr>
          <w:rFonts w:ascii="Times New Roman" w:hAnsi="Times New Roman" w:cs="Times New Roman"/>
          <w:sz w:val="36"/>
          <w:szCs w:val="36"/>
        </w:rPr>
      </w:pPr>
      <w:r>
        <w:rPr>
          <w:rFonts w:ascii="Times New Roman" w:hAnsi="Times New Roman" w:cs="Times New Roman"/>
          <w:sz w:val="36"/>
          <w:szCs w:val="36"/>
        </w:rPr>
        <w:t xml:space="preserve">IDE: Jupyter notebook, Libraries: t-SNE and Bokeh </w:t>
      </w:r>
    </w:p>
    <w:p w14:paraId="30C4B69E">
      <w:pPr>
        <w:ind w:left="720"/>
        <w:rPr>
          <w:rFonts w:ascii="Times New Roman" w:hAnsi="Times New Roman" w:cs="Times New Roman"/>
          <w:sz w:val="36"/>
          <w:szCs w:val="36"/>
        </w:rPr>
      </w:pPr>
    </w:p>
    <w:p w14:paraId="0077DCDC">
      <w:pPr>
        <w:ind w:left="2160"/>
        <w:rPr>
          <w:rFonts w:ascii="Times New Roman" w:hAnsi="Times New Roman" w:cs="Times New Roman"/>
          <w:b/>
          <w:bCs/>
          <w:sz w:val="52"/>
          <w:szCs w:val="52"/>
        </w:rPr>
      </w:pPr>
      <w:r>
        <w:rPr>
          <w:rFonts w:ascii="Times New Roman" w:hAnsi="Times New Roman" w:cs="Times New Roman"/>
          <w:b/>
          <w:bCs/>
          <w:sz w:val="52"/>
          <w:szCs w:val="52"/>
        </w:rPr>
        <w:t xml:space="preserve">  II .Data Analytics</w:t>
      </w:r>
    </w:p>
    <w:p w14:paraId="4AE2EBBA">
      <w:pPr>
        <w:ind w:firstLine="720"/>
        <w:rPr>
          <w:rFonts w:ascii="Times New Roman" w:hAnsi="Times New Roman" w:cs="Times New Roman"/>
          <w:b/>
          <w:bCs/>
          <w:sz w:val="52"/>
          <w:szCs w:val="52"/>
        </w:rPr>
      </w:pPr>
      <w:r>
        <w:rPr>
          <w:rFonts w:ascii="Times New Roman" w:hAnsi="Times New Roman" w:cs="Times New Roman"/>
          <w:b/>
          <w:bCs/>
          <w:sz w:val="52"/>
          <w:szCs w:val="52"/>
        </w:rPr>
        <w:t xml:space="preserve">                  Overview</w:t>
      </w:r>
    </w:p>
    <w:p w14:paraId="4E9D2443">
      <w:pPr>
        <w:pStyle w:val="9"/>
        <w:numPr>
          <w:ilvl w:val="0"/>
          <w:numId w:val="5"/>
        </w:numPr>
        <w:rPr>
          <w:rFonts w:ascii="Times New Roman" w:hAnsi="Times New Roman" w:cs="Times New Roman"/>
          <w:sz w:val="36"/>
          <w:szCs w:val="36"/>
        </w:rPr>
      </w:pPr>
      <w:r>
        <w:rPr>
          <w:rFonts w:ascii="Times New Roman" w:hAnsi="Times New Roman" w:cs="Times New Roman"/>
          <w:sz w:val="36"/>
          <w:szCs w:val="36"/>
        </w:rPr>
        <w:t>The given dataset was analysed ,and a number of</w:t>
      </w:r>
      <w:r>
        <w:rPr>
          <w:rFonts w:ascii="Times New Roman" w:hAnsi="Times New Roman" w:cs="Times New Roman"/>
          <w:b/>
          <w:bCs/>
          <w:sz w:val="36"/>
          <w:szCs w:val="36"/>
        </w:rPr>
        <w:t xml:space="preserve"> patterns</w:t>
      </w:r>
      <w:r>
        <w:rPr>
          <w:rFonts w:ascii="Times New Roman" w:hAnsi="Times New Roman" w:cs="Times New Roman"/>
          <w:sz w:val="36"/>
          <w:szCs w:val="36"/>
        </w:rPr>
        <w:t xml:space="preserve"> and </w:t>
      </w:r>
      <w:r>
        <w:rPr>
          <w:rFonts w:ascii="Times New Roman" w:hAnsi="Times New Roman" w:cs="Times New Roman"/>
          <w:b/>
          <w:bCs/>
          <w:sz w:val="36"/>
          <w:szCs w:val="36"/>
        </w:rPr>
        <w:t>relationships</w:t>
      </w:r>
      <w:r>
        <w:rPr>
          <w:rFonts w:ascii="Times New Roman" w:hAnsi="Times New Roman" w:cs="Times New Roman"/>
          <w:sz w:val="36"/>
          <w:szCs w:val="36"/>
        </w:rPr>
        <w:t xml:space="preserve"> were found.</w:t>
      </w:r>
    </w:p>
    <w:p w14:paraId="2B5A173A">
      <w:pPr>
        <w:pStyle w:val="9"/>
        <w:numPr>
          <w:ilvl w:val="0"/>
          <w:numId w:val="5"/>
        </w:numPr>
        <w:rPr>
          <w:rFonts w:ascii="Times New Roman" w:hAnsi="Times New Roman" w:cs="Times New Roman"/>
          <w:sz w:val="36"/>
          <w:szCs w:val="36"/>
        </w:rPr>
      </w:pPr>
      <w:r>
        <w:rPr>
          <w:rFonts w:ascii="Times New Roman" w:hAnsi="Times New Roman" w:cs="Times New Roman"/>
          <w:sz w:val="36"/>
          <w:szCs w:val="36"/>
        </w:rPr>
        <w:t xml:space="preserve">These insights were designed to inform and enhance the decision-making process for choosing the right products. </w:t>
      </w:r>
    </w:p>
    <w:p w14:paraId="5C21E3B9">
      <w:pPr>
        <w:pStyle w:val="9"/>
        <w:numPr>
          <w:ilvl w:val="0"/>
          <w:numId w:val="6"/>
        </w:numPr>
        <w:rPr>
          <w:rFonts w:ascii="Times New Roman" w:hAnsi="Times New Roman" w:cs="Times New Roman"/>
          <w:sz w:val="36"/>
          <w:szCs w:val="36"/>
        </w:rPr>
      </w:pPr>
      <w:r>
        <w:rPr>
          <w:rFonts w:ascii="Times New Roman" w:hAnsi="Times New Roman" w:cs="Times New Roman"/>
          <w:sz w:val="36"/>
          <w:szCs w:val="36"/>
        </w:rPr>
        <w:t>The analysis provides valuable information to guide users towards safer and more effective cosmetic choices.</w:t>
      </w:r>
    </w:p>
    <w:p w14:paraId="1696F561">
      <w:pPr>
        <w:rPr>
          <w:rFonts w:ascii="Times New Roman" w:hAnsi="Times New Roman" w:cs="Times New Roman"/>
          <w:b/>
          <w:bCs/>
          <w:sz w:val="52"/>
          <w:szCs w:val="52"/>
        </w:rPr>
      </w:pPr>
    </w:p>
    <w:p w14:paraId="691C2B2D">
      <w:pPr>
        <w:ind w:left="1440" w:firstLine="720"/>
        <w:rPr>
          <w:rFonts w:ascii="Times New Roman" w:hAnsi="Times New Roman" w:cs="Times New Roman"/>
          <w:b/>
          <w:bCs/>
          <w:sz w:val="52"/>
          <w:szCs w:val="52"/>
        </w:rPr>
      </w:pPr>
      <w:r>
        <w:rPr>
          <w:rFonts w:ascii="Times New Roman" w:hAnsi="Times New Roman" w:cs="Times New Roman"/>
          <w:b/>
          <w:bCs/>
          <w:sz w:val="52"/>
          <w:szCs w:val="52"/>
        </w:rPr>
        <w:t xml:space="preserve">   </w:t>
      </w:r>
    </w:p>
    <w:p w14:paraId="09884DE6">
      <w:pPr>
        <w:ind w:left="1440" w:firstLine="720"/>
        <w:rPr>
          <w:rFonts w:ascii="Times New Roman" w:hAnsi="Times New Roman" w:cs="Times New Roman"/>
          <w:b/>
          <w:bCs/>
          <w:sz w:val="52"/>
          <w:szCs w:val="52"/>
        </w:rPr>
      </w:pPr>
    </w:p>
    <w:p w14:paraId="68F68E4E">
      <w:pPr>
        <w:ind w:left="360"/>
        <w:rPr>
          <w:rFonts w:ascii="Times New Roman" w:hAnsi="Times New Roman" w:cs="Times New Roman"/>
          <w:b/>
          <w:bCs/>
          <w:sz w:val="52"/>
          <w:szCs w:val="52"/>
        </w:rPr>
      </w:pPr>
    </w:p>
    <w:p w14:paraId="3B8FC70E">
      <w:pPr>
        <w:ind w:left="360"/>
        <w:rPr>
          <w:rFonts w:ascii="Times New Roman" w:hAnsi="Times New Roman" w:cs="Times New Roman"/>
          <w:b/>
          <w:bCs/>
          <w:sz w:val="52"/>
          <w:szCs w:val="52"/>
        </w:rPr>
      </w:pPr>
    </w:p>
    <w:p w14:paraId="01A05CBA">
      <w:pPr>
        <w:ind w:left="360"/>
        <w:rPr>
          <w:rFonts w:ascii="Times New Roman" w:hAnsi="Times New Roman" w:cs="Times New Roman"/>
          <w:b/>
          <w:bCs/>
          <w:sz w:val="52"/>
          <w:szCs w:val="52"/>
        </w:rPr>
      </w:pPr>
    </w:p>
    <w:p w14:paraId="446D402B">
      <w:pPr>
        <w:ind w:left="360"/>
        <w:rPr>
          <w:rFonts w:ascii="Times New Roman" w:hAnsi="Times New Roman" w:cs="Times New Roman"/>
          <w:sz w:val="36"/>
          <w:szCs w:val="36"/>
        </w:rPr>
      </w:pPr>
      <w:r>
        <w:rPr>
          <w:rFonts w:ascii="Times New Roman" w:hAnsi="Times New Roman" w:cs="Times New Roman"/>
          <w:b/>
          <w:bCs/>
          <w:sz w:val="52"/>
          <w:szCs w:val="52"/>
        </w:rPr>
        <w:drawing>
          <wp:inline distT="0" distB="0" distL="0" distR="0">
            <wp:extent cx="4783455" cy="3963670"/>
            <wp:effectExtent l="0" t="0" r="1905" b="13970"/>
            <wp:docPr id="1108669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69120"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87521" cy="3967155"/>
                    </a:xfrm>
                    <a:prstGeom prst="rect">
                      <a:avLst/>
                    </a:prstGeom>
                  </pic:spPr>
                </pic:pic>
              </a:graphicData>
            </a:graphic>
          </wp:inline>
        </w:drawing>
      </w:r>
    </w:p>
    <w:p w14:paraId="0CD38BA6">
      <w:pPr>
        <w:ind w:left="2160" w:firstLine="720"/>
        <w:rPr>
          <w:rFonts w:hint="default" w:ascii="Times New Roman" w:hAnsi="Times New Roman" w:cs="Times New Roman"/>
          <w:b w:val="0"/>
          <w:bCs w:val="0"/>
          <w:sz w:val="48"/>
          <w:szCs w:val="48"/>
          <w:lang w:val="en-IN"/>
        </w:rPr>
      </w:pPr>
      <w:r>
        <w:rPr>
          <w:rFonts w:hint="default" w:ascii="Times New Roman" w:hAnsi="Times New Roman" w:cs="Times New Roman"/>
          <w:b w:val="0"/>
          <w:bCs w:val="0"/>
          <w:sz w:val="48"/>
          <w:szCs w:val="48"/>
          <w:lang w:val="en-IN"/>
        </w:rPr>
        <w:t>Analytics Life-cycle</w:t>
      </w:r>
    </w:p>
    <w:p w14:paraId="0A91BFC0">
      <w:pPr>
        <w:ind w:left="2160" w:leftChars="0" w:firstLine="720" w:firstLineChars="0"/>
        <w:rPr>
          <w:rFonts w:ascii="Times New Roman" w:hAnsi="Times New Roman" w:cs="Times New Roman"/>
          <w:b/>
          <w:bCs/>
          <w:sz w:val="48"/>
          <w:szCs w:val="48"/>
        </w:rPr>
      </w:pPr>
    </w:p>
    <w:p w14:paraId="476313EF">
      <w:pPr>
        <w:ind w:left="2160" w:leftChars="0" w:firstLine="720" w:firstLineChars="0"/>
        <w:rPr>
          <w:rFonts w:ascii="Times New Roman" w:hAnsi="Times New Roman" w:cs="Times New Roman"/>
          <w:b/>
          <w:bCs/>
          <w:sz w:val="48"/>
          <w:szCs w:val="48"/>
        </w:rPr>
      </w:pPr>
      <w:r>
        <w:rPr>
          <w:rFonts w:ascii="Times New Roman" w:hAnsi="Times New Roman" w:cs="Times New Roman"/>
          <w:b/>
          <w:bCs/>
          <w:sz w:val="48"/>
          <w:szCs w:val="48"/>
        </w:rPr>
        <w:t>Key Findings</w:t>
      </w:r>
    </w:p>
    <w:p w14:paraId="50A6528E">
      <w:pPr>
        <w:pStyle w:val="9"/>
        <w:numPr>
          <w:numId w:val="0"/>
        </w:numPr>
        <w:rPr>
          <w:rFonts w:ascii="Times New Roman" w:hAnsi="Times New Roman" w:cs="Times New Roman"/>
          <w:sz w:val="36"/>
          <w:szCs w:val="36"/>
        </w:rPr>
      </w:pPr>
      <w:r>
        <w:rPr>
          <w:rFonts w:hint="default" w:ascii="Times New Roman" w:hAnsi="Times New Roman" w:cs="Times New Roman"/>
          <w:sz w:val="36"/>
          <w:szCs w:val="36"/>
          <w:lang w:val="en-IN"/>
        </w:rPr>
        <w:t>1.</w:t>
      </w:r>
      <w:r>
        <w:rPr>
          <w:rFonts w:ascii="Times New Roman" w:hAnsi="Times New Roman" w:cs="Times New Roman"/>
          <w:sz w:val="36"/>
          <w:szCs w:val="36"/>
        </w:rPr>
        <w:t>Category of product most likely to contain allergens</w:t>
      </w:r>
    </w:p>
    <w:p w14:paraId="2BF8873D">
      <w:pPr>
        <w:pStyle w:val="9"/>
        <w:ind w:left="1080"/>
        <w:rPr>
          <w:rFonts w:ascii="Times New Roman" w:hAnsi="Times New Roman" w:cs="Times New Roman"/>
          <w:sz w:val="36"/>
          <w:szCs w:val="36"/>
        </w:rPr>
      </w:pPr>
    </w:p>
    <w:p w14:paraId="7D14638B">
      <w:pPr>
        <w:pStyle w:val="9"/>
        <w:numPr>
          <w:ilvl w:val="0"/>
          <w:numId w:val="6"/>
        </w:numPr>
        <w:rPr>
          <w:rFonts w:ascii="Times New Roman" w:hAnsi="Times New Roman" w:cs="Times New Roman"/>
          <w:sz w:val="36"/>
          <w:szCs w:val="36"/>
        </w:rPr>
      </w:pPr>
      <w:r>
        <w:rPr>
          <w:rFonts w:ascii="Times New Roman" w:hAnsi="Times New Roman" w:cs="Times New Roman"/>
          <w:sz w:val="36"/>
          <w:szCs w:val="36"/>
        </w:rPr>
        <w:t xml:space="preserve">The United States </w:t>
      </w:r>
      <w:r>
        <w:rPr>
          <w:rFonts w:ascii="Times New Roman" w:hAnsi="Times New Roman" w:cs="Times New Roman"/>
          <w:b/>
          <w:bCs/>
          <w:sz w:val="36"/>
          <w:szCs w:val="36"/>
        </w:rPr>
        <w:t>Food and Drug Administration (FDA)</w:t>
      </w:r>
      <w:r>
        <w:rPr>
          <w:rFonts w:ascii="Times New Roman" w:hAnsi="Times New Roman" w:cs="Times New Roman"/>
          <w:sz w:val="36"/>
          <w:szCs w:val="36"/>
        </w:rPr>
        <w:t xml:space="preserve"> lists allergens found in cosmetic products. Using this list, I created a list of the most common allergens in cosmetics and filtered out products containing these allergens.</w:t>
      </w:r>
    </w:p>
    <w:p w14:paraId="32803EB2">
      <w:pPr>
        <w:pStyle w:val="9"/>
        <w:numPr>
          <w:ilvl w:val="0"/>
          <w:numId w:val="6"/>
        </w:numPr>
        <w:rPr>
          <w:rFonts w:ascii="Times New Roman" w:hAnsi="Times New Roman" w:cs="Times New Roman"/>
          <w:sz w:val="36"/>
          <w:szCs w:val="36"/>
        </w:rPr>
      </w:pPr>
      <w:r>
        <w:rPr>
          <w:rFonts w:ascii="Times New Roman" w:hAnsi="Times New Roman" w:cs="Times New Roman"/>
          <w:sz w:val="36"/>
          <w:szCs w:val="36"/>
        </w:rPr>
        <w:t>The list of allergens considered, includes</w:t>
      </w:r>
    </w:p>
    <w:p w14:paraId="632FCBCC">
      <w:pPr>
        <w:pStyle w:val="9"/>
        <w:numPr>
          <w:ilvl w:val="0"/>
          <w:numId w:val="7"/>
        </w:numPr>
        <w:rPr>
          <w:rFonts w:ascii="Times New Roman" w:hAnsi="Times New Roman" w:cs="Times New Roman"/>
          <w:sz w:val="36"/>
          <w:szCs w:val="36"/>
        </w:rPr>
      </w:pPr>
      <w:r>
        <w:rPr>
          <w:rFonts w:ascii="Times New Roman" w:hAnsi="Times New Roman" w:cs="Times New Roman"/>
          <w:sz w:val="36"/>
          <w:szCs w:val="36"/>
        </w:rPr>
        <w:t>citronellol</w:t>
      </w:r>
    </w:p>
    <w:p w14:paraId="3BAA428D">
      <w:pPr>
        <w:pStyle w:val="9"/>
        <w:numPr>
          <w:ilvl w:val="0"/>
          <w:numId w:val="7"/>
        </w:numPr>
        <w:rPr>
          <w:rFonts w:ascii="Times New Roman" w:hAnsi="Times New Roman" w:cs="Times New Roman"/>
          <w:sz w:val="36"/>
          <w:szCs w:val="36"/>
        </w:rPr>
      </w:pPr>
      <w:r>
        <w:rPr>
          <w:rFonts w:ascii="Times New Roman" w:hAnsi="Times New Roman" w:cs="Times New Roman"/>
          <w:sz w:val="36"/>
          <w:szCs w:val="36"/>
        </w:rPr>
        <w:t>linalool</w:t>
      </w:r>
    </w:p>
    <w:p w14:paraId="0DC7F537">
      <w:pPr>
        <w:pStyle w:val="9"/>
        <w:numPr>
          <w:ilvl w:val="0"/>
          <w:numId w:val="7"/>
        </w:numPr>
        <w:rPr>
          <w:rFonts w:ascii="Times New Roman" w:hAnsi="Times New Roman" w:cs="Times New Roman"/>
          <w:sz w:val="36"/>
          <w:szCs w:val="36"/>
        </w:rPr>
      </w:pPr>
      <w:r>
        <w:rPr>
          <w:rFonts w:ascii="Times New Roman" w:hAnsi="Times New Roman" w:cs="Times New Roman"/>
          <w:sz w:val="36"/>
          <w:szCs w:val="36"/>
        </w:rPr>
        <w:t>limonene</w:t>
      </w:r>
    </w:p>
    <w:p w14:paraId="122DCA77">
      <w:pPr>
        <w:pStyle w:val="9"/>
        <w:numPr>
          <w:numId w:val="0"/>
        </w:numPr>
        <w:rPr>
          <w:rFonts w:hint="default" w:ascii="Times New Roman" w:hAnsi="Times New Roman" w:cs="Times New Roman"/>
          <w:sz w:val="36"/>
          <w:szCs w:val="36"/>
          <w:lang w:val="en-IN"/>
        </w:rPr>
      </w:pPr>
    </w:p>
    <w:p w14:paraId="4B16F83A">
      <w:pPr>
        <w:pStyle w:val="9"/>
        <w:numPr>
          <w:numId w:val="0"/>
        </w:numPr>
        <w:ind w:firstLine="900" w:firstLineChars="250"/>
        <w:rPr>
          <w:rFonts w:ascii="Times New Roman" w:hAnsi="Times New Roman" w:cs="Times New Roman"/>
          <w:sz w:val="36"/>
          <w:szCs w:val="36"/>
        </w:rPr>
      </w:pPr>
      <w:r>
        <w:rPr>
          <w:rFonts w:hint="default" w:ascii="Times New Roman" w:hAnsi="Times New Roman" w:cs="Times New Roman"/>
          <w:sz w:val="36"/>
          <w:szCs w:val="36"/>
          <w:lang w:val="en-IN"/>
        </w:rPr>
        <w:t>4.</w:t>
      </w:r>
      <w:r>
        <w:rPr>
          <w:rFonts w:ascii="Times New Roman" w:hAnsi="Times New Roman" w:cs="Times New Roman"/>
          <w:sz w:val="36"/>
          <w:szCs w:val="36"/>
        </w:rPr>
        <w:t>methylisothiazolinone</w:t>
      </w:r>
    </w:p>
    <w:p w14:paraId="4B3D9A38">
      <w:pPr>
        <w:pStyle w:val="9"/>
        <w:numPr>
          <w:numId w:val="0"/>
        </w:numPr>
        <w:ind w:firstLine="900" w:firstLineChars="250"/>
        <w:rPr>
          <w:rFonts w:ascii="Times New Roman" w:hAnsi="Times New Roman" w:cs="Times New Roman"/>
          <w:sz w:val="36"/>
          <w:szCs w:val="36"/>
        </w:rPr>
      </w:pPr>
      <w:r>
        <w:rPr>
          <w:rFonts w:hint="default" w:ascii="Times New Roman" w:hAnsi="Times New Roman" w:cs="Times New Roman"/>
          <w:sz w:val="36"/>
          <w:szCs w:val="36"/>
          <w:lang w:val="en-IN"/>
        </w:rPr>
        <w:t>5.</w:t>
      </w:r>
      <w:r>
        <w:rPr>
          <w:rFonts w:ascii="Times New Roman" w:hAnsi="Times New Roman" w:cs="Times New Roman"/>
          <w:sz w:val="36"/>
          <w:szCs w:val="36"/>
        </w:rPr>
        <w:t>fragrance</w:t>
      </w:r>
    </w:p>
    <w:p w14:paraId="33F451A8">
      <w:pPr>
        <w:pStyle w:val="9"/>
        <w:numPr>
          <w:numId w:val="0"/>
        </w:numPr>
        <w:ind w:firstLine="900" w:firstLineChars="250"/>
        <w:rPr>
          <w:rFonts w:ascii="Times New Roman" w:hAnsi="Times New Roman" w:cs="Times New Roman"/>
          <w:sz w:val="36"/>
          <w:szCs w:val="36"/>
        </w:rPr>
      </w:pPr>
      <w:r>
        <w:rPr>
          <w:rFonts w:hint="default" w:ascii="Times New Roman" w:hAnsi="Times New Roman" w:cs="Times New Roman"/>
          <w:sz w:val="36"/>
          <w:szCs w:val="36"/>
          <w:lang w:val="en-IN"/>
        </w:rPr>
        <w:t>6.</w:t>
      </w:r>
      <w:r>
        <w:rPr>
          <w:rFonts w:ascii="Times New Roman" w:hAnsi="Times New Roman" w:cs="Times New Roman"/>
          <w:sz w:val="36"/>
          <w:szCs w:val="36"/>
        </w:rPr>
        <w:t>gold</w:t>
      </w:r>
    </w:p>
    <w:p w14:paraId="1329ACCD">
      <w:pPr>
        <w:rPr>
          <w:rFonts w:ascii="Times New Roman" w:hAnsi="Times New Roman" w:cs="Times New Roman"/>
          <w:sz w:val="36"/>
          <w:szCs w:val="36"/>
        </w:rPr>
      </w:pPr>
    </w:p>
    <w:p w14:paraId="191F7981">
      <w:pPr>
        <w:pStyle w:val="9"/>
        <w:numPr>
          <w:ilvl w:val="0"/>
          <w:numId w:val="6"/>
        </w:numPr>
        <w:rPr>
          <w:rFonts w:ascii="Times New Roman" w:hAnsi="Times New Roman" w:cs="Times New Roman"/>
          <w:sz w:val="36"/>
          <w:szCs w:val="36"/>
        </w:rPr>
      </w:pPr>
      <w:r>
        <w:rPr>
          <w:rFonts w:ascii="Times New Roman" w:hAnsi="Times New Roman" w:cs="Times New Roman"/>
          <w:sz w:val="36"/>
          <w:szCs w:val="36"/>
        </w:rPr>
        <w:t xml:space="preserve">On analysing the category of each product, it was found that the category that is most likely to have allergens is </w:t>
      </w:r>
      <w:r>
        <w:rPr>
          <w:rFonts w:ascii="Times New Roman" w:hAnsi="Times New Roman" w:cs="Times New Roman"/>
          <w:b/>
          <w:bCs/>
          <w:sz w:val="36"/>
          <w:szCs w:val="36"/>
        </w:rPr>
        <w:t>Moisturizers.</w:t>
      </w:r>
      <w:r>
        <w:rPr>
          <w:rFonts w:ascii="Times New Roman" w:hAnsi="Times New Roman" w:cs="Times New Roman"/>
          <w:sz w:val="36"/>
          <w:szCs w:val="36"/>
        </w:rPr>
        <w:t xml:space="preserve"> </w:t>
      </w:r>
    </w:p>
    <w:p w14:paraId="4570A578">
      <w:pPr>
        <w:pStyle w:val="9"/>
        <w:rPr>
          <w:rFonts w:ascii="Times New Roman" w:hAnsi="Times New Roman" w:cs="Times New Roman"/>
          <w:sz w:val="36"/>
          <w:szCs w:val="36"/>
        </w:rPr>
      </w:pPr>
    </w:p>
    <w:p w14:paraId="2724AF95">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6418580" cy="3338830"/>
            <wp:effectExtent l="0" t="0" r="1270" b="0"/>
            <wp:docPr id="12501533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3325"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83019" cy="3372285"/>
                    </a:xfrm>
                    <a:prstGeom prst="rect">
                      <a:avLst/>
                    </a:prstGeom>
                  </pic:spPr>
                </pic:pic>
              </a:graphicData>
            </a:graphic>
          </wp:inline>
        </w:drawing>
      </w:r>
    </w:p>
    <w:p w14:paraId="7C91E7C7">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6327775" cy="2001520"/>
            <wp:effectExtent l="0" t="0" r="0" b="0"/>
            <wp:docPr id="5125967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6707"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93949" cy="2022798"/>
                    </a:xfrm>
                    <a:prstGeom prst="rect">
                      <a:avLst/>
                    </a:prstGeom>
                  </pic:spPr>
                </pic:pic>
              </a:graphicData>
            </a:graphic>
          </wp:inline>
        </w:drawing>
      </w:r>
    </w:p>
    <w:p w14:paraId="7E68264A">
      <w:pPr>
        <w:rPr>
          <w:rFonts w:ascii="Times New Roman" w:hAnsi="Times New Roman" w:cs="Times New Roman"/>
          <w:sz w:val="36"/>
          <w:szCs w:val="36"/>
        </w:rPr>
      </w:pPr>
      <w:r>
        <w:drawing>
          <wp:inline distT="0" distB="0" distL="0" distR="0">
            <wp:extent cx="4991100" cy="4456430"/>
            <wp:effectExtent l="0" t="0" r="0" b="1270"/>
            <wp:docPr id="2121709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9013"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91401" cy="4456609"/>
                    </a:xfrm>
                    <a:prstGeom prst="rect">
                      <a:avLst/>
                    </a:prstGeom>
                  </pic:spPr>
                </pic:pic>
              </a:graphicData>
            </a:graphic>
          </wp:inline>
        </w:drawing>
      </w:r>
    </w:p>
    <w:p w14:paraId="37F1C07B">
      <w:pPr>
        <w:ind w:left="720" w:firstLine="720"/>
        <w:rPr>
          <w:rFonts w:ascii="Times New Roman" w:hAnsi="Times New Roman" w:cs="Times New Roman"/>
          <w:sz w:val="48"/>
          <w:szCs w:val="48"/>
        </w:rPr>
      </w:pPr>
      <w:r>
        <w:rPr>
          <w:rFonts w:ascii="Times New Roman" w:hAnsi="Times New Roman" w:cs="Times New Roman"/>
          <w:b/>
          <w:bCs/>
          <w:sz w:val="48"/>
          <w:szCs w:val="48"/>
        </w:rPr>
        <w:t xml:space="preserve">       </w:t>
      </w:r>
    </w:p>
    <w:p w14:paraId="132D886C">
      <w:pPr>
        <w:rPr>
          <w:rFonts w:ascii="Times New Roman" w:hAnsi="Times New Roman" w:cs="Times New Roman"/>
          <w:sz w:val="48"/>
          <w:szCs w:val="48"/>
        </w:rPr>
      </w:pPr>
      <w:r>
        <w:rPr>
          <w:rFonts w:ascii="Times New Roman" w:hAnsi="Times New Roman" w:cs="Times New Roman"/>
          <w:sz w:val="36"/>
          <w:szCs w:val="36"/>
        </w:rPr>
        <w:t>2.Average price vs Allergen Likelihood</w:t>
      </w:r>
    </w:p>
    <w:p w14:paraId="37FD172E">
      <w:pPr>
        <w:rPr>
          <w:rFonts w:ascii="Times New Roman" w:hAnsi="Times New Roman" w:cs="Times New Roman"/>
          <w:sz w:val="36"/>
          <w:szCs w:val="36"/>
        </w:rPr>
      </w:pPr>
      <w:r>
        <w:rPr>
          <w:rFonts w:ascii="Times New Roman" w:hAnsi="Times New Roman" w:cs="Times New Roman"/>
          <w:sz w:val="36"/>
          <w:szCs w:val="36"/>
        </w:rPr>
        <w:t>On analysing the average price of each category it was found that</w:t>
      </w:r>
    </w:p>
    <w:p w14:paraId="56B203EE">
      <w:pPr>
        <w:pStyle w:val="9"/>
        <w:ind w:left="1080"/>
        <w:rPr>
          <w:rFonts w:ascii="Times New Roman" w:hAnsi="Times New Roman" w:cs="Times New Roman"/>
          <w:sz w:val="36"/>
          <w:szCs w:val="36"/>
        </w:rPr>
      </w:pPr>
    </w:p>
    <w:p w14:paraId="5F3DD100">
      <w:pPr>
        <w:pStyle w:val="9"/>
        <w:numPr>
          <w:ilvl w:val="0"/>
          <w:numId w:val="8"/>
        </w:numPr>
        <w:rPr>
          <w:rFonts w:ascii="Times New Roman" w:hAnsi="Times New Roman" w:cs="Times New Roman"/>
          <w:sz w:val="36"/>
          <w:szCs w:val="36"/>
        </w:rPr>
      </w:pPr>
      <w:r>
        <w:rPr>
          <w:rFonts w:ascii="Times New Roman" w:hAnsi="Times New Roman" w:cs="Times New Roman"/>
          <w:sz w:val="36"/>
          <w:szCs w:val="36"/>
        </w:rPr>
        <w:t xml:space="preserve">The products that are most likely to contain allergic ingredients are either </w:t>
      </w:r>
      <w:r>
        <w:rPr>
          <w:rFonts w:ascii="Times New Roman" w:hAnsi="Times New Roman" w:cs="Times New Roman"/>
          <w:b/>
          <w:bCs/>
          <w:sz w:val="36"/>
          <w:szCs w:val="36"/>
        </w:rPr>
        <w:t>highly expensive</w:t>
      </w:r>
      <w:r>
        <w:rPr>
          <w:rFonts w:ascii="Times New Roman" w:hAnsi="Times New Roman" w:cs="Times New Roman"/>
          <w:sz w:val="36"/>
          <w:szCs w:val="36"/>
        </w:rPr>
        <w:t xml:space="preserve"> or </w:t>
      </w:r>
      <w:r>
        <w:rPr>
          <w:rFonts w:ascii="Times New Roman" w:hAnsi="Times New Roman" w:cs="Times New Roman"/>
          <w:b/>
          <w:bCs/>
          <w:sz w:val="36"/>
          <w:szCs w:val="36"/>
        </w:rPr>
        <w:t>very</w:t>
      </w:r>
      <w:r>
        <w:rPr>
          <w:rFonts w:ascii="Times New Roman" w:hAnsi="Times New Roman" w:cs="Times New Roman"/>
          <w:sz w:val="36"/>
          <w:szCs w:val="36"/>
        </w:rPr>
        <w:t xml:space="preserve"> </w:t>
      </w:r>
      <w:r>
        <w:rPr>
          <w:rFonts w:ascii="Times New Roman" w:hAnsi="Times New Roman" w:cs="Times New Roman"/>
          <w:b/>
          <w:bCs/>
          <w:sz w:val="36"/>
          <w:szCs w:val="36"/>
        </w:rPr>
        <w:t>less expensive</w:t>
      </w:r>
      <w:ins w:id="0" w:author="Microsoft Word" w:date="2024-07-28T19:31:00Z">
        <w:r>
          <w:rPr>
            <w:rFonts w:ascii="Times New Roman" w:hAnsi="Times New Roman" w:cs="Times New Roman"/>
            <w:sz w:val="36"/>
            <w:szCs w:val="36"/>
          </w:rPr>
          <w:t xml:space="preserve"> </w:t>
        </w:r>
      </w:ins>
      <w:r>
        <w:rPr>
          <w:rFonts w:ascii="Times New Roman" w:hAnsi="Times New Roman" w:cs="Times New Roman"/>
          <w:sz w:val="36"/>
          <w:szCs w:val="36"/>
        </w:rPr>
        <w:t>.</w:t>
      </w:r>
    </w:p>
    <w:p w14:paraId="2C55D6E2">
      <w:pPr>
        <w:pStyle w:val="9"/>
        <w:numPr>
          <w:ilvl w:val="0"/>
          <w:numId w:val="8"/>
        </w:numPr>
        <w:rPr>
          <w:rFonts w:ascii="Times New Roman" w:hAnsi="Times New Roman" w:cs="Times New Roman"/>
          <w:b/>
          <w:bCs/>
          <w:sz w:val="36"/>
          <w:szCs w:val="36"/>
        </w:rPr>
      </w:pPr>
      <w:r>
        <w:rPr>
          <w:rFonts w:ascii="Times New Roman" w:hAnsi="Times New Roman" w:cs="Times New Roman"/>
          <w:sz w:val="36"/>
          <w:szCs w:val="36"/>
        </w:rPr>
        <w:t xml:space="preserve">This contrasts with products less likely to contain allergens, which generally fall within a more </w:t>
      </w:r>
      <w:r>
        <w:rPr>
          <w:rFonts w:ascii="Times New Roman" w:hAnsi="Times New Roman" w:cs="Times New Roman"/>
          <w:b/>
          <w:bCs/>
          <w:sz w:val="36"/>
          <w:szCs w:val="36"/>
        </w:rPr>
        <w:t>moderate price range.</w:t>
      </w:r>
    </w:p>
    <w:p w14:paraId="5417FC32">
      <w:pPr>
        <w:pStyle w:val="9"/>
        <w:ind w:left="1800"/>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1391920" cy="481330"/>
            <wp:effectExtent l="0" t="0" r="4445" b="635"/>
            <wp:docPr id="2663728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7287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392382" cy="481330"/>
                    </a:xfrm>
                    <a:prstGeom prst="rect">
                      <a:avLst/>
                    </a:prstGeom>
                  </pic:spPr>
                </pic:pic>
              </a:graphicData>
            </a:graphic>
          </wp:inline>
        </w:drawing>
      </w:r>
      <w:r>
        <w:rPr>
          <w:rFonts w:ascii="Times New Roman" w:hAnsi="Times New Roman" w:cs="Times New Roman"/>
          <w:b/>
          <w:bCs/>
          <w:sz w:val="36"/>
          <w:szCs w:val="36"/>
        </w:rPr>
        <w:drawing>
          <wp:inline distT="0" distB="0" distL="0" distR="0">
            <wp:extent cx="4594860" cy="4429125"/>
            <wp:effectExtent l="0" t="0" r="0" b="9525"/>
            <wp:docPr id="1864025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5263"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22698" cy="4456127"/>
                    </a:xfrm>
                    <a:prstGeom prst="rect">
                      <a:avLst/>
                    </a:prstGeom>
                  </pic:spPr>
                </pic:pic>
              </a:graphicData>
            </a:graphic>
          </wp:inline>
        </w:drawing>
      </w:r>
    </w:p>
    <w:p w14:paraId="5018A07E">
      <w:pPr>
        <w:rPr>
          <w:rFonts w:ascii="Times New Roman" w:hAnsi="Times New Roman" w:cs="Times New Roman"/>
          <w:sz w:val="36"/>
          <w:szCs w:val="36"/>
        </w:rPr>
      </w:pPr>
    </w:p>
    <w:p w14:paraId="0E4FEBA1">
      <w:pPr>
        <w:ind w:left="720"/>
        <w:rPr>
          <w:rFonts w:ascii="Times New Roman" w:hAnsi="Times New Roman" w:cs="Times New Roman"/>
          <w:sz w:val="36"/>
          <w:szCs w:val="36"/>
        </w:rPr>
      </w:pPr>
      <w:r>
        <w:rPr>
          <w:rFonts w:ascii="Times New Roman" w:hAnsi="Times New Roman" w:cs="Times New Roman"/>
          <w:sz w:val="36"/>
          <w:szCs w:val="36"/>
        </w:rPr>
        <w:t>This relationship between price and allergen likelihood suggests the following:</w:t>
      </w:r>
    </w:p>
    <w:p w14:paraId="2B0F30B8">
      <w:pPr>
        <w:numPr>
          <w:ilvl w:val="0"/>
          <w:numId w:val="9"/>
        </w:numPr>
        <w:rPr>
          <w:rFonts w:ascii="Times New Roman" w:hAnsi="Times New Roman" w:cs="Times New Roman"/>
          <w:sz w:val="36"/>
          <w:szCs w:val="36"/>
        </w:rPr>
      </w:pPr>
      <w:r>
        <w:rPr>
          <w:rFonts w:ascii="Times New Roman" w:hAnsi="Times New Roman" w:cs="Times New Roman"/>
          <w:b/>
          <w:bCs/>
          <w:sz w:val="36"/>
          <w:szCs w:val="36"/>
        </w:rPr>
        <w:t>High-Cost Products:</w:t>
      </w:r>
      <w:r>
        <w:rPr>
          <w:rFonts w:ascii="Times New Roman" w:hAnsi="Times New Roman" w:cs="Times New Roman"/>
          <w:sz w:val="36"/>
          <w:szCs w:val="36"/>
        </w:rPr>
        <w:t xml:space="preserve"> These products may use premium ingredients or complex formulations, which could include rare or potent allergens, contributing to their higher cost.</w:t>
      </w:r>
    </w:p>
    <w:p w14:paraId="00CCC349">
      <w:pPr>
        <w:numPr>
          <w:ilvl w:val="0"/>
          <w:numId w:val="9"/>
        </w:numPr>
        <w:rPr>
          <w:rFonts w:ascii="Times New Roman" w:hAnsi="Times New Roman" w:cs="Times New Roman"/>
          <w:sz w:val="36"/>
          <w:szCs w:val="36"/>
        </w:rPr>
      </w:pPr>
      <w:r>
        <w:rPr>
          <w:rFonts w:ascii="Times New Roman" w:hAnsi="Times New Roman" w:cs="Times New Roman"/>
          <w:b/>
          <w:bCs/>
          <w:sz w:val="36"/>
          <w:szCs w:val="36"/>
        </w:rPr>
        <w:t>Low-Cost Products:</w:t>
      </w:r>
      <w:r>
        <w:rPr>
          <w:rFonts w:ascii="Times New Roman" w:hAnsi="Times New Roman" w:cs="Times New Roman"/>
          <w:sz w:val="36"/>
          <w:szCs w:val="36"/>
        </w:rPr>
        <w:t xml:space="preserve"> These products might utilize basic or commonly used ingredients, some of which could be allergens due to their widespread use or lower-quality standards.</w:t>
      </w:r>
    </w:p>
    <w:p w14:paraId="3156C713">
      <w:pPr>
        <w:rPr>
          <w:rFonts w:ascii="Times New Roman" w:hAnsi="Times New Roman" w:cs="Times New Roman"/>
          <w:sz w:val="36"/>
          <w:szCs w:val="36"/>
        </w:rPr>
      </w:pPr>
      <w:r>
        <w:rPr>
          <w:rFonts w:ascii="Times New Roman" w:hAnsi="Times New Roman" w:cs="Times New Roman"/>
          <w:sz w:val="36"/>
          <w:szCs w:val="36"/>
        </w:rPr>
        <w:t>3.Allergy prone skin types</w:t>
      </w:r>
    </w:p>
    <w:p w14:paraId="3C126AED">
      <w:pPr>
        <w:pStyle w:val="9"/>
        <w:numPr>
          <w:numId w:val="0"/>
        </w:numPr>
        <w:ind w:left="360" w:leftChars="0"/>
        <w:rPr>
          <w:rFonts w:ascii="Times New Roman" w:hAnsi="Times New Roman" w:cs="Times New Roman"/>
          <w:sz w:val="36"/>
          <w:szCs w:val="36"/>
        </w:rPr>
      </w:pPr>
    </w:p>
    <w:p w14:paraId="0EC5F8FE">
      <w:pPr>
        <w:pStyle w:val="9"/>
        <w:numPr>
          <w:ilvl w:val="0"/>
          <w:numId w:val="10"/>
        </w:numPr>
        <w:rPr>
          <w:rFonts w:ascii="Times New Roman" w:hAnsi="Times New Roman" w:cs="Times New Roman"/>
          <w:sz w:val="36"/>
          <w:szCs w:val="36"/>
        </w:rPr>
      </w:pPr>
      <w:r>
        <w:rPr>
          <w:rFonts w:ascii="Times New Roman" w:hAnsi="Times New Roman" w:cs="Times New Roman"/>
          <w:sz w:val="36"/>
          <w:szCs w:val="36"/>
        </w:rPr>
        <w:t>Considering only the products containing allergic ingredient and their recommendations about skin types, it was found that,</w:t>
      </w:r>
    </w:p>
    <w:p w14:paraId="6422975B">
      <w:pPr>
        <w:pStyle w:val="9"/>
        <w:numPr>
          <w:ilvl w:val="0"/>
          <w:numId w:val="10"/>
        </w:numPr>
        <w:rPr>
          <w:rFonts w:ascii="Times New Roman" w:hAnsi="Times New Roman" w:cs="Times New Roman"/>
          <w:sz w:val="36"/>
          <w:szCs w:val="36"/>
        </w:rPr>
      </w:pPr>
      <w:r>
        <w:rPr>
          <w:rFonts w:ascii="Times New Roman" w:hAnsi="Times New Roman" w:cs="Times New Roman"/>
          <w:b/>
          <w:bCs/>
          <w:sz w:val="36"/>
          <w:szCs w:val="36"/>
        </w:rPr>
        <w:t>Sensitive</w:t>
      </w:r>
      <w:r>
        <w:rPr>
          <w:b/>
          <w:bCs/>
        </w:rPr>
        <w:t xml:space="preserve"> </w:t>
      </w:r>
      <w:r>
        <w:rPr>
          <w:rFonts w:ascii="Times New Roman" w:hAnsi="Times New Roman" w:cs="Times New Roman"/>
          <w:b/>
          <w:bCs/>
          <w:sz w:val="36"/>
          <w:szCs w:val="36"/>
        </w:rPr>
        <w:t>skin</w:t>
      </w:r>
      <w:r>
        <w:rPr>
          <w:rFonts w:ascii="Times New Roman" w:hAnsi="Times New Roman" w:cs="Times New Roman"/>
          <w:sz w:val="36"/>
          <w:szCs w:val="36"/>
        </w:rPr>
        <w:t xml:space="preserve"> is the most common skin type for which these products are not recommended. Other skin types that are also prone to allergies include dry and oily skin.</w:t>
      </w:r>
    </w:p>
    <w:p w14:paraId="378DBA07">
      <w:pPr>
        <w:pStyle w:val="9"/>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3111500"/>
            <wp:effectExtent l="0" t="0" r="2540" b="5715"/>
            <wp:docPr id="18316130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13026"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inline>
        </w:drawing>
      </w:r>
    </w:p>
    <w:p w14:paraId="4E4DA288">
      <w:pPr>
        <w:rPr>
          <w:rFonts w:ascii="Times New Roman" w:hAnsi="Times New Roman" w:cs="Times New Roman"/>
          <w:sz w:val="36"/>
          <w:szCs w:val="36"/>
        </w:rPr>
      </w:pPr>
    </w:p>
    <w:p w14:paraId="2A8671E5">
      <w:pPr>
        <w:rPr>
          <w:rFonts w:ascii="Times New Roman" w:hAnsi="Times New Roman" w:cs="Times New Roman"/>
          <w:sz w:val="36"/>
          <w:szCs w:val="36"/>
        </w:rPr>
      </w:pPr>
    </w:p>
    <w:p w14:paraId="12623464">
      <w:pPr>
        <w:rPr>
          <w:rFonts w:ascii="Times New Roman" w:hAnsi="Times New Roman" w:cs="Times New Roman"/>
          <w:sz w:val="36"/>
          <w:szCs w:val="36"/>
        </w:rPr>
      </w:pPr>
      <w:r>
        <w:rPr>
          <w:rFonts w:ascii="Times New Roman" w:hAnsi="Times New Roman" w:cs="Times New Roman"/>
          <w:sz w:val="36"/>
          <w:szCs w:val="36"/>
        </w:rPr>
        <w:t>4.Average price comparison of Allergic and Non allergic products</w:t>
      </w:r>
    </w:p>
    <w:p w14:paraId="2C863958">
      <w:pPr>
        <w:rPr>
          <w:rFonts w:ascii="Times New Roman" w:hAnsi="Times New Roman" w:cs="Times New Roman"/>
          <w:sz w:val="36"/>
          <w:szCs w:val="36"/>
        </w:rPr>
      </w:pPr>
      <w:r>
        <w:rPr>
          <w:rFonts w:ascii="Times New Roman" w:hAnsi="Times New Roman" w:cs="Times New Roman"/>
          <w:sz w:val="36"/>
          <w:szCs w:val="36"/>
        </w:rPr>
        <w:drawing>
          <wp:anchor distT="0" distB="0" distL="114300" distR="114300" simplePos="0" relativeHeight="251660288" behindDoc="0" locked="0" layoutInCell="1" allowOverlap="1">
            <wp:simplePos x="0" y="0"/>
            <wp:positionH relativeFrom="margin">
              <wp:align>left</wp:align>
            </wp:positionH>
            <wp:positionV relativeFrom="paragraph">
              <wp:align>top</wp:align>
            </wp:positionV>
            <wp:extent cx="2032000" cy="2757805"/>
            <wp:effectExtent l="0" t="0" r="10160" b="635"/>
            <wp:wrapSquare wrapText="bothSides"/>
            <wp:docPr id="14252806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80681"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2000" cy="2757805"/>
                    </a:xfrm>
                    <a:prstGeom prst="rect">
                      <a:avLst/>
                    </a:prstGeom>
                  </pic:spPr>
                </pic:pic>
              </a:graphicData>
            </a:graphic>
          </wp:anchor>
        </w:drawing>
      </w:r>
    </w:p>
    <w:p w14:paraId="3452BF8F">
      <w:pPr>
        <w:pStyle w:val="9"/>
        <w:numPr>
          <w:ilvl w:val="0"/>
          <w:numId w:val="11"/>
        </w:numPr>
        <w:rPr>
          <w:rFonts w:ascii="Times New Roman" w:hAnsi="Times New Roman" w:cs="Times New Roman"/>
          <w:sz w:val="36"/>
          <w:szCs w:val="36"/>
        </w:rPr>
      </w:pPr>
      <w:r>
        <w:rPr>
          <w:rFonts w:ascii="Times New Roman" w:hAnsi="Times New Roman" w:cs="Times New Roman"/>
          <w:sz w:val="36"/>
          <w:szCs w:val="36"/>
        </w:rPr>
        <w:t xml:space="preserve">The analysis has shown that products more prone to allergens tend to be significantly </w:t>
      </w:r>
      <w:r>
        <w:rPr>
          <w:rFonts w:ascii="Times New Roman" w:hAnsi="Times New Roman" w:cs="Times New Roman"/>
          <w:b/>
          <w:bCs/>
          <w:sz w:val="36"/>
          <w:szCs w:val="36"/>
        </w:rPr>
        <w:t>more expensive</w:t>
      </w:r>
      <w:r>
        <w:rPr>
          <w:rFonts w:ascii="Times New Roman" w:hAnsi="Times New Roman" w:cs="Times New Roman"/>
          <w:sz w:val="36"/>
          <w:szCs w:val="36"/>
        </w:rPr>
        <w:t xml:space="preserve"> compared to those with lower allergen risk.</w:t>
      </w:r>
    </w:p>
    <w:p w14:paraId="3AAD1873">
      <w:pPr>
        <w:ind w:firstLine="720"/>
        <w:rPr>
          <w:rFonts w:ascii="Times New Roman" w:hAnsi="Times New Roman" w:cs="Times New Roman"/>
          <w:sz w:val="36"/>
          <w:szCs w:val="36"/>
        </w:rPr>
      </w:pPr>
      <w:r>
        <w:rPr>
          <w:rFonts w:ascii="Times New Roman" w:hAnsi="Times New Roman" w:cs="Times New Roman"/>
          <w:sz w:val="36"/>
          <w:szCs w:val="36"/>
        </w:rPr>
        <w:br w:type="textWrapping" w:clear="all"/>
      </w:r>
    </w:p>
    <w:p w14:paraId="55FD01DD">
      <w:pPr>
        <w:rPr>
          <w:rFonts w:ascii="Times New Roman" w:hAnsi="Times New Roman" w:cs="Times New Roman"/>
          <w:sz w:val="36"/>
          <w:szCs w:val="36"/>
        </w:rPr>
      </w:pPr>
      <w:r>
        <w:rPr>
          <w:rFonts w:ascii="Times New Roman" w:hAnsi="Times New Roman" w:cs="Times New Roman"/>
          <w:sz w:val="36"/>
          <w:szCs w:val="36"/>
        </w:rPr>
        <w:t>These are the key findings from the data analysis. The insights derived are valuable for making informed decisions when purchasing cosmetics. Some of the recommendations are listed below</w:t>
      </w:r>
    </w:p>
    <w:p w14:paraId="466C5C6A">
      <w:pPr>
        <w:ind w:left="1440" w:firstLine="720"/>
        <w:rPr>
          <w:rFonts w:ascii="Times New Roman" w:hAnsi="Times New Roman" w:cs="Times New Roman"/>
          <w:b/>
          <w:bCs/>
          <w:sz w:val="48"/>
          <w:szCs w:val="48"/>
        </w:rPr>
      </w:pPr>
    </w:p>
    <w:p w14:paraId="2E4F16A6">
      <w:pPr>
        <w:ind w:left="1440" w:firstLine="720"/>
        <w:rPr>
          <w:rFonts w:ascii="Times New Roman" w:hAnsi="Times New Roman" w:cs="Times New Roman"/>
          <w:b/>
          <w:bCs/>
          <w:sz w:val="48"/>
          <w:szCs w:val="48"/>
        </w:rPr>
      </w:pPr>
    </w:p>
    <w:p w14:paraId="478329D7">
      <w:pPr>
        <w:ind w:left="1440" w:firstLine="720"/>
        <w:rPr>
          <w:rFonts w:ascii="Times New Roman" w:hAnsi="Times New Roman" w:cs="Times New Roman"/>
          <w:sz w:val="36"/>
          <w:szCs w:val="36"/>
        </w:rPr>
      </w:pPr>
      <w:r>
        <w:rPr>
          <w:rFonts w:ascii="Times New Roman" w:hAnsi="Times New Roman" w:cs="Times New Roman"/>
          <w:b/>
          <w:bCs/>
          <w:sz w:val="48"/>
          <w:szCs w:val="48"/>
        </w:rPr>
        <w:t>Recommendations</w:t>
      </w:r>
    </w:p>
    <w:p w14:paraId="69A47553">
      <w:pPr>
        <w:pStyle w:val="9"/>
        <w:numPr>
          <w:ilvl w:val="0"/>
          <w:numId w:val="11"/>
        </w:numPr>
        <w:rPr>
          <w:rFonts w:ascii="Times New Roman" w:hAnsi="Times New Roman" w:cs="Times New Roman"/>
          <w:sz w:val="36"/>
          <w:szCs w:val="36"/>
        </w:rPr>
      </w:pPr>
      <w:r>
        <w:rPr>
          <w:rFonts w:ascii="Times New Roman" w:hAnsi="Times New Roman" w:cs="Times New Roman"/>
          <w:b/>
          <w:bCs/>
          <w:sz w:val="36"/>
          <w:szCs w:val="36"/>
        </w:rPr>
        <w:t>Moisturizers:</w:t>
      </w:r>
      <w:r>
        <w:rPr>
          <w:rFonts w:ascii="Times New Roman" w:hAnsi="Times New Roman" w:cs="Times New Roman"/>
          <w:sz w:val="36"/>
          <w:szCs w:val="36"/>
        </w:rPr>
        <w:t xml:space="preserve"> These products are most likely to contain allergens, so it’s important to be cautious when purchasing them.</w:t>
      </w:r>
    </w:p>
    <w:p w14:paraId="0F417DA9">
      <w:pPr>
        <w:pStyle w:val="9"/>
        <w:numPr>
          <w:ilvl w:val="0"/>
          <w:numId w:val="11"/>
        </w:numPr>
        <w:rPr>
          <w:rFonts w:ascii="Times New Roman" w:hAnsi="Times New Roman" w:cs="Times New Roman"/>
          <w:sz w:val="36"/>
          <w:szCs w:val="36"/>
        </w:rPr>
      </w:pPr>
      <w:r>
        <w:rPr>
          <w:rFonts w:ascii="Times New Roman" w:hAnsi="Times New Roman" w:cs="Times New Roman"/>
          <w:b/>
          <w:bCs/>
          <w:sz w:val="36"/>
          <w:szCs w:val="36"/>
        </w:rPr>
        <w:t>High-Cost Products:</w:t>
      </w:r>
      <w:r>
        <w:rPr>
          <w:rFonts w:ascii="Times New Roman" w:hAnsi="Times New Roman" w:cs="Times New Roman"/>
          <w:sz w:val="36"/>
          <w:szCs w:val="36"/>
        </w:rPr>
        <w:t xml:space="preserve"> Expensive cosmetics may contain rare or potent allergens. Exercise caution with such products.</w:t>
      </w:r>
    </w:p>
    <w:p w14:paraId="5F11DD68">
      <w:pPr>
        <w:pStyle w:val="9"/>
        <w:numPr>
          <w:ilvl w:val="0"/>
          <w:numId w:val="11"/>
        </w:numPr>
        <w:rPr>
          <w:rFonts w:ascii="Times New Roman" w:hAnsi="Times New Roman" w:cs="Times New Roman"/>
          <w:sz w:val="36"/>
          <w:szCs w:val="36"/>
        </w:rPr>
      </w:pPr>
      <w:r>
        <w:rPr>
          <w:rFonts w:ascii="Times New Roman" w:hAnsi="Times New Roman" w:cs="Times New Roman"/>
          <w:b/>
          <w:bCs/>
          <w:sz w:val="36"/>
          <w:szCs w:val="36"/>
        </w:rPr>
        <w:t>Mid-Range Products:</w:t>
      </w:r>
      <w:r>
        <w:rPr>
          <w:rFonts w:ascii="Times New Roman" w:hAnsi="Times New Roman" w:cs="Times New Roman"/>
          <w:sz w:val="36"/>
          <w:szCs w:val="36"/>
        </w:rPr>
        <w:t xml:space="preserve"> Opting for products in a reasonable price range can be a safer choice, as they are less likely to contain high-risk allergens.</w:t>
      </w:r>
    </w:p>
    <w:p w14:paraId="4B67B7B9">
      <w:pPr>
        <w:pStyle w:val="9"/>
        <w:numPr>
          <w:ilvl w:val="0"/>
          <w:numId w:val="11"/>
        </w:numPr>
        <w:rPr>
          <w:rFonts w:ascii="Times New Roman" w:hAnsi="Times New Roman" w:cs="Times New Roman"/>
          <w:sz w:val="36"/>
          <w:szCs w:val="36"/>
        </w:rPr>
      </w:pPr>
      <w:r>
        <w:rPr>
          <w:rFonts w:ascii="Times New Roman" w:hAnsi="Times New Roman" w:cs="Times New Roman"/>
          <w:b/>
          <w:bCs/>
          <w:sz w:val="36"/>
          <w:szCs w:val="36"/>
        </w:rPr>
        <w:t>Sensitive Skin:</w:t>
      </w:r>
      <w:r>
        <w:rPr>
          <w:rFonts w:ascii="Times New Roman" w:hAnsi="Times New Roman" w:cs="Times New Roman"/>
          <w:sz w:val="36"/>
          <w:szCs w:val="36"/>
        </w:rPr>
        <w:t xml:space="preserve"> Individuals with sensitive skin should take extra care, as this skin type is particularly prone to allergies.</w:t>
      </w:r>
    </w:p>
    <w:p w14:paraId="58E66A95">
      <w:pPr>
        <w:pStyle w:val="9"/>
        <w:rPr>
          <w:rFonts w:ascii="Times New Roman" w:hAnsi="Times New Roman" w:cs="Times New Roman"/>
          <w:b/>
          <w:bCs/>
          <w:sz w:val="36"/>
          <w:szCs w:val="36"/>
        </w:rPr>
      </w:pPr>
    </w:p>
    <w:p w14:paraId="4F513AA2">
      <w:pPr>
        <w:pStyle w:val="9"/>
        <w:ind w:left="2160"/>
        <w:rPr>
          <w:rFonts w:ascii="Times New Roman" w:hAnsi="Times New Roman" w:cs="Times New Roman"/>
          <w:b/>
          <w:bCs/>
          <w:sz w:val="48"/>
          <w:szCs w:val="48"/>
        </w:rPr>
      </w:pPr>
      <w:r>
        <w:rPr>
          <w:rFonts w:ascii="Times New Roman" w:hAnsi="Times New Roman" w:cs="Times New Roman"/>
          <w:b/>
          <w:bCs/>
          <w:sz w:val="48"/>
          <w:szCs w:val="48"/>
        </w:rPr>
        <w:t xml:space="preserve">    </w:t>
      </w:r>
    </w:p>
    <w:p w14:paraId="228EECE0">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ab/>
        <w:t/>
      </w:r>
      <w:r>
        <w:rPr>
          <w:rFonts w:hint="default" w:ascii="Times New Roman" w:hAnsi="Times New Roman" w:cs="Times New Roman"/>
          <w:sz w:val="36"/>
          <w:szCs w:val="36"/>
          <w:lang w:val="en-IN"/>
        </w:rPr>
        <w:tab/>
        <w:t xml:space="preserve">   </w:t>
      </w:r>
    </w:p>
    <w:p w14:paraId="071CFC46">
      <w:pPr>
        <w:rPr>
          <w:rFonts w:hint="default" w:ascii="Times New Roman" w:hAnsi="Times New Roman" w:cs="Times New Roman"/>
          <w:sz w:val="36"/>
          <w:szCs w:val="36"/>
          <w:lang w:val="en-IN"/>
        </w:rPr>
      </w:pPr>
    </w:p>
    <w:p w14:paraId="1E47F711">
      <w:pPr>
        <w:rPr>
          <w:rFonts w:hint="default" w:ascii="Times New Roman" w:hAnsi="Times New Roman" w:cs="Times New Roman"/>
          <w:sz w:val="36"/>
          <w:szCs w:val="36"/>
          <w:lang w:val="en-IN"/>
        </w:rPr>
        <w:sectPr>
          <w:head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hint="default" w:ascii="Times New Roman" w:hAnsi="Times New Roman" w:cs="Times New Roman"/>
          <w:sz w:val="36"/>
          <w:szCs w:val="36"/>
          <w:lang w:val="en-IN"/>
        </w:rPr>
        <w:br w:type="page"/>
      </w:r>
    </w:p>
    <w:p w14:paraId="4F6EEC6D">
      <w:pPr>
        <w:rPr>
          <w:rFonts w:hint="default" w:ascii="Times New Roman" w:hAnsi="Times New Roman" w:cs="Times New Roman"/>
          <w:sz w:val="36"/>
          <w:szCs w:val="36"/>
          <w:lang w:val="en-IN"/>
        </w:rPr>
      </w:pPr>
    </w:p>
    <w:p w14:paraId="4B05F1BA">
      <w:pPr>
        <w:ind w:left="2160" w:leftChars="0" w:firstLine="720" w:firstLineChars="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Dashboard</w:t>
      </w:r>
      <w:bookmarkStart w:id="0" w:name="_GoBack"/>
      <w:bookmarkEnd w:id="0"/>
    </w:p>
    <w:p w14:paraId="18709AA5">
      <w:pP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drawing>
          <wp:inline distT="0" distB="0" distL="114300" distR="114300">
            <wp:extent cx="6193790" cy="3048000"/>
            <wp:effectExtent l="0" t="0" r="8890" b="0"/>
            <wp:docPr id="1" name="Picture 1" descr="Screenshot 2024-07-28 21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28 214942"/>
                    <pic:cNvPicPr>
                      <a:picLocks noChangeAspect="1"/>
                    </pic:cNvPicPr>
                  </pic:nvPicPr>
                  <pic:blipFill>
                    <a:blip r:embed="rId18"/>
                    <a:stretch>
                      <a:fillRect/>
                    </a:stretch>
                  </pic:blipFill>
                  <pic:spPr>
                    <a:xfrm>
                      <a:off x="0" y="0"/>
                      <a:ext cx="6193790" cy="3048000"/>
                    </a:xfrm>
                    <a:prstGeom prst="rect">
                      <a:avLst/>
                    </a:prstGeom>
                  </pic:spPr>
                </pic:pic>
              </a:graphicData>
            </a:graphic>
          </wp:inline>
        </w:drawing>
      </w:r>
    </w:p>
    <w:p w14:paraId="441998C2">
      <w:pPr>
        <w:ind w:left="2160" w:leftChars="0" w:firstLine="720" w:firstLineChars="0"/>
        <w:rPr>
          <w:rFonts w:hint="default" w:ascii="Times New Roman" w:hAnsi="Times New Roman" w:cs="Times New Roman"/>
          <w:b/>
          <w:bCs/>
          <w:sz w:val="44"/>
          <w:szCs w:val="44"/>
          <w:lang w:val="en-IN"/>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75499F76">
      <w:pPr>
        <w:rPr>
          <w:rFonts w:hint="default" w:ascii="Times New Roman" w:hAnsi="Times New Roman" w:cs="Times New Roman"/>
          <w:sz w:val="36"/>
          <w:szCs w:val="36"/>
          <w:lang w:val="en-IN"/>
        </w:rPr>
      </w:pPr>
    </w:p>
    <w:p w14:paraId="0CD2B67B">
      <w:pPr>
        <w:rPr>
          <w:rFonts w:hint="default" w:ascii="Times New Roman" w:hAnsi="Times New Roman" w:cs="Times New Roman"/>
          <w:sz w:val="36"/>
          <w:szCs w:val="36"/>
          <w:lang w:val="en-IN"/>
        </w:rPr>
      </w:pPr>
    </w:p>
    <w:p w14:paraId="1E95D24F">
      <w:pPr>
        <w:ind w:left="2160" w:leftChars="0" w:firstLine="720" w:firstLineChars="0"/>
        <w:rPr>
          <w:rFonts w:ascii="Times New Roman" w:hAnsi="Times New Roman" w:cs="Times New Roman"/>
          <w:sz w:val="36"/>
          <w:szCs w:val="36"/>
        </w:rPr>
      </w:pPr>
      <w:r>
        <w:rPr>
          <w:rFonts w:ascii="Times New Roman" w:hAnsi="Times New Roman" w:cs="Times New Roman"/>
          <w:b/>
          <w:bCs/>
          <w:sz w:val="48"/>
          <w:szCs w:val="48"/>
        </w:rPr>
        <w:t>REFERENCES</w:t>
      </w:r>
    </w:p>
    <w:p w14:paraId="2FB6FDAC">
      <w:pPr>
        <w:rPr>
          <w:rFonts w:ascii="Times New Roman" w:hAnsi="Times New Roman" w:cs="Times New Roman"/>
          <w:sz w:val="36"/>
          <w:szCs w:val="36"/>
        </w:rPr>
      </w:pPr>
      <w:r>
        <w:rPr>
          <w:rFonts w:ascii="Times New Roman" w:hAnsi="Times New Roman" w:cs="Times New Roman"/>
          <w:sz w:val="36"/>
          <w:szCs w:val="36"/>
        </w:rPr>
        <w:t>The following websites have been referred to obtain the list of common allergens present in cosmetics.</w:t>
      </w:r>
    </w:p>
    <w:p w14:paraId="7A740151">
      <w:pPr>
        <w:rPr>
          <w:rFonts w:ascii="Times New Roman" w:hAnsi="Times New Roman" w:cs="Times New Roman"/>
          <w:sz w:val="36"/>
          <w:szCs w:val="36"/>
        </w:rPr>
      </w:pPr>
      <w:r>
        <w:rPr>
          <w:rFonts w:ascii="Times New Roman" w:hAnsi="Times New Roman" w:cs="Times New Roman"/>
          <w:sz w:val="36"/>
          <w:szCs w:val="36"/>
        </w:rPr>
        <w:t xml:space="preserve">U.S Food and Drug Administration: </w:t>
      </w:r>
      <w:r>
        <w:fldChar w:fldCharType="begin"/>
      </w:r>
      <w:r>
        <w:instrText xml:space="preserve"> HYPERLINK "https://www.fda.gov/cosmetics/cosmetic-ingredients/allergens-cosmetics" </w:instrText>
      </w:r>
      <w:r>
        <w:fldChar w:fldCharType="separate"/>
      </w:r>
      <w:r>
        <w:rPr>
          <w:rStyle w:val="6"/>
          <w:rFonts w:ascii="Times New Roman" w:hAnsi="Times New Roman" w:cs="Times New Roman"/>
          <w:sz w:val="36"/>
          <w:szCs w:val="36"/>
        </w:rPr>
        <w:t>https://www.fda.gov/cosmetics/cosmetic-ingredients/allergens-cosmetics</w:t>
      </w:r>
      <w:r>
        <w:rPr>
          <w:rStyle w:val="6"/>
          <w:rFonts w:ascii="Times New Roman" w:hAnsi="Times New Roman" w:cs="Times New Roman"/>
          <w:sz w:val="36"/>
          <w:szCs w:val="36"/>
        </w:rPr>
        <w:fldChar w:fldCharType="end"/>
      </w:r>
    </w:p>
    <w:p w14:paraId="73FAF02B">
      <w:pPr>
        <w:rPr>
          <w:rFonts w:ascii="Times New Roman" w:hAnsi="Times New Roman" w:cs="Times New Roman"/>
          <w:sz w:val="36"/>
          <w:szCs w:val="36"/>
        </w:rPr>
      </w:pPr>
    </w:p>
    <w:p w14:paraId="045EB5E0">
      <w:pPr>
        <w:rPr>
          <w:rFonts w:ascii="Times New Roman" w:hAnsi="Times New Roman" w:cs="Times New Roman"/>
          <w:sz w:val="36"/>
          <w:szCs w:val="36"/>
        </w:rPr>
      </w:pPr>
    </w:p>
    <w:p w14:paraId="3F5C4421">
      <w:pPr>
        <w:rPr>
          <w:rFonts w:ascii="Times New Roman" w:hAnsi="Times New Roman" w:cs="Times New Roman"/>
          <w:sz w:val="36"/>
          <w:szCs w:val="36"/>
        </w:rPr>
      </w:pPr>
    </w:p>
    <w:p w14:paraId="2BB0391D">
      <w:pPr>
        <w:rPr>
          <w:rFonts w:ascii="Times New Roman" w:hAnsi="Times New Roman" w:cs="Times New Roman"/>
          <w:sz w:val="36"/>
          <w:szCs w:val="36"/>
        </w:rPr>
      </w:pPr>
    </w:p>
    <w:p w14:paraId="26CC8025">
      <w:pPr>
        <w:rPr>
          <w:rFonts w:ascii="Times New Roman" w:hAnsi="Times New Roman" w:cs="Times New Roman"/>
          <w:sz w:val="36"/>
          <w:szCs w:val="36"/>
        </w:rPr>
      </w:pPr>
    </w:p>
    <w:p w14:paraId="6D3969AD">
      <w:pPr>
        <w:rPr>
          <w:rFonts w:ascii="Times New Roman" w:hAnsi="Times New Roman" w:cs="Times New Roman"/>
          <w:sz w:val="48"/>
          <w:szCs w:val="48"/>
        </w:rPr>
      </w:pPr>
    </w:p>
    <w:p w14:paraId="0225FE82">
      <w:pPr>
        <w:rPr>
          <w:rFonts w:ascii="Times New Roman" w:hAnsi="Times New Roman" w:cs="Times New Roman"/>
          <w:sz w:val="36"/>
          <w:szCs w:val="36"/>
        </w:rPr>
      </w:pPr>
    </w:p>
    <w:p w14:paraId="0E6352F5">
      <w:pPr>
        <w:rPr>
          <w:rFonts w:ascii="Times New Roman" w:hAnsi="Times New Roman" w:cs="Times New Roman"/>
          <w:sz w:val="36"/>
          <w:szCs w:val="36"/>
        </w:rPr>
      </w:pPr>
    </w:p>
    <w:p w14:paraId="6CD39EDF">
      <w:pPr>
        <w:rPr>
          <w:rFonts w:ascii="Times New Roman" w:hAnsi="Times New Roman" w:cs="Times New Roman"/>
          <w:sz w:val="36"/>
          <w:szCs w:val="36"/>
        </w:rPr>
      </w:pPr>
    </w:p>
    <w:p w14:paraId="6B56C2B1">
      <w:pPr>
        <w:rPr>
          <w:rFonts w:ascii="Times New Roman" w:hAnsi="Times New Roman" w:cs="Times New Roman"/>
          <w:sz w:val="36"/>
          <w:szCs w:val="36"/>
        </w:rPr>
      </w:pPr>
    </w:p>
    <w:p w14:paraId="67B85231">
      <w:pPr>
        <w:rPr>
          <w:rFonts w:ascii="Times New Roman" w:hAnsi="Times New Roman" w:cs="Times New Roman"/>
          <w:sz w:val="36"/>
          <w:szCs w:val="36"/>
        </w:rPr>
      </w:pPr>
    </w:p>
    <w:p w14:paraId="2844D7BA">
      <w:pPr>
        <w:rPr>
          <w:rFonts w:ascii="Times New Roman" w:hAnsi="Times New Roman" w:cs="Times New Roman"/>
          <w:sz w:val="36"/>
          <w:szCs w:val="36"/>
        </w:rPr>
      </w:pPr>
    </w:p>
    <w:p w14:paraId="5C81E4B2">
      <w:pPr>
        <w:rPr>
          <w:rFonts w:ascii="Times New Roman" w:hAnsi="Times New Roman" w:cs="Times New Roman"/>
          <w:sz w:val="36"/>
          <w:szCs w:val="36"/>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miri">
    <w:panose1 w:val="00000500000000000000"/>
    <w:charset w:val="00"/>
    <w:family w:val="auto"/>
    <w:pitch w:val="default"/>
    <w:sig w:usb0="A000206F" w:usb1="82002043" w:usb2="00000008" w:usb3="00000000" w:csb0="000000D3" w:csb1="0008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7EECE">
    <w:pPr>
      <w:pStyle w:val="5"/>
      <w:rPr>
        <w:rFonts w:hint="default" w:ascii="Times New Roman" w:hAnsi="Times New Roman" w:cs="Times New Roman"/>
        <w:sz w:val="36"/>
        <w:szCs w:val="36"/>
        <w:lang w:val="en-IN"/>
      </w:rPr>
    </w:pPr>
    <w:r>
      <w:rPr>
        <w:rFonts w:ascii="Times New Roman" w:hAnsi="Times New Roman" w:cs="Times New Roman"/>
        <w:b/>
        <w:bCs/>
        <w:i/>
        <w:iCs/>
        <w:sz w:val="48"/>
        <w:szCs w:val="48"/>
      </w:rPr>
      <w:drawing>
        <wp:anchor distT="0" distB="0" distL="114300" distR="114300" simplePos="0" relativeHeight="251659264" behindDoc="0" locked="0" layoutInCell="1" allowOverlap="1">
          <wp:simplePos x="0" y="0"/>
          <wp:positionH relativeFrom="margin">
            <wp:posOffset>-365760</wp:posOffset>
          </wp:positionH>
          <wp:positionV relativeFrom="topMargin">
            <wp:align>bottom</wp:align>
          </wp:positionV>
          <wp:extent cx="1083310" cy="403860"/>
          <wp:effectExtent l="0" t="0" r="2540" b="0"/>
          <wp:wrapSquare wrapText="bothSides"/>
          <wp:docPr id="139978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85745"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83310" cy="403860"/>
                  </a:xfrm>
                  <a:prstGeom prst="rect">
                    <a:avLst/>
                  </a:prstGeom>
                  <a:noFill/>
                  <a:ln>
                    <a:noFill/>
                  </a:ln>
                </pic:spPr>
              </pic:pic>
            </a:graphicData>
          </a:graphic>
        </wp:anchor>
      </w:drawing>
    </w:r>
    <w:r>
      <w:rPr>
        <w:rFonts w:hint="default"/>
        <w:lang w:val="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137E6"/>
    <w:multiLevelType w:val="multilevel"/>
    <w:tmpl w:val="006137E6"/>
    <w:lvl w:ilvl="0" w:tentative="0">
      <w:start w:val="1"/>
      <w:numFmt w:val="upp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1316C05"/>
    <w:multiLevelType w:val="multilevel"/>
    <w:tmpl w:val="01316C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65468B"/>
    <w:multiLevelType w:val="multilevel"/>
    <w:tmpl w:val="1365468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B4A2C70"/>
    <w:multiLevelType w:val="multilevel"/>
    <w:tmpl w:val="1B4A2C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6F5C82"/>
    <w:multiLevelType w:val="multilevel"/>
    <w:tmpl w:val="256F5C82"/>
    <w:lvl w:ilvl="0" w:tentative="0">
      <w:start w:val="1"/>
      <w:numFmt w:val="upperRoman"/>
      <w:lvlText w:val="%1."/>
      <w:lvlJc w:val="left"/>
      <w:pPr>
        <w:ind w:left="216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FE75DC4"/>
    <w:multiLevelType w:val="multilevel"/>
    <w:tmpl w:val="2FE75D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A36B53"/>
    <w:multiLevelType w:val="multilevel"/>
    <w:tmpl w:val="39A36B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05A5916"/>
    <w:multiLevelType w:val="multilevel"/>
    <w:tmpl w:val="505A5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A4B3220"/>
    <w:multiLevelType w:val="multilevel"/>
    <w:tmpl w:val="5A4B32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DE63F79"/>
    <w:multiLevelType w:val="multilevel"/>
    <w:tmpl w:val="7DE63F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FBC26B8"/>
    <w:multiLevelType w:val="multilevel"/>
    <w:tmpl w:val="7FBC26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5"/>
  </w:num>
  <w:num w:numId="4">
    <w:abstractNumId w:val="9"/>
  </w:num>
  <w:num w:numId="5">
    <w:abstractNumId w:val="10"/>
  </w:num>
  <w:num w:numId="6">
    <w:abstractNumId w:val="6"/>
  </w:num>
  <w:num w:numId="7">
    <w:abstractNumId w:val="2"/>
  </w:num>
  <w:num w:numId="8">
    <w:abstractNumId w:val="1"/>
  </w:num>
  <w:num w:numId="9">
    <w:abstractNumId w:val="8"/>
  </w:num>
  <w:num w:numId="10">
    <w:abstractNumId w:val="7"/>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60"/>
    <w:rsid w:val="00001676"/>
    <w:rsid w:val="00025E5E"/>
    <w:rsid w:val="00040925"/>
    <w:rsid w:val="00046BE8"/>
    <w:rsid w:val="00046DB0"/>
    <w:rsid w:val="00056C84"/>
    <w:rsid w:val="0006515C"/>
    <w:rsid w:val="00073090"/>
    <w:rsid w:val="00083864"/>
    <w:rsid w:val="00084571"/>
    <w:rsid w:val="000A3B6B"/>
    <w:rsid w:val="000D043C"/>
    <w:rsid w:val="000D557C"/>
    <w:rsid w:val="000D7DEB"/>
    <w:rsid w:val="000E0ADA"/>
    <w:rsid w:val="001145EF"/>
    <w:rsid w:val="00123883"/>
    <w:rsid w:val="00140435"/>
    <w:rsid w:val="00155141"/>
    <w:rsid w:val="00170085"/>
    <w:rsid w:val="00171A8B"/>
    <w:rsid w:val="00183C59"/>
    <w:rsid w:val="001865A0"/>
    <w:rsid w:val="00194AB4"/>
    <w:rsid w:val="00195B73"/>
    <w:rsid w:val="001A023F"/>
    <w:rsid w:val="001B6DBD"/>
    <w:rsid w:val="001C4E5F"/>
    <w:rsid w:val="001D0B78"/>
    <w:rsid w:val="001F4E42"/>
    <w:rsid w:val="00204266"/>
    <w:rsid w:val="00216C8A"/>
    <w:rsid w:val="002243CF"/>
    <w:rsid w:val="00225290"/>
    <w:rsid w:val="002542AF"/>
    <w:rsid w:val="00261AA9"/>
    <w:rsid w:val="00262188"/>
    <w:rsid w:val="00267D28"/>
    <w:rsid w:val="00274418"/>
    <w:rsid w:val="002B169B"/>
    <w:rsid w:val="002D55CF"/>
    <w:rsid w:val="002E0E21"/>
    <w:rsid w:val="002E7AD0"/>
    <w:rsid w:val="003017AC"/>
    <w:rsid w:val="0030376A"/>
    <w:rsid w:val="0033446E"/>
    <w:rsid w:val="00365D53"/>
    <w:rsid w:val="003867B0"/>
    <w:rsid w:val="003A278B"/>
    <w:rsid w:val="003A44EB"/>
    <w:rsid w:val="003B656D"/>
    <w:rsid w:val="003C64AA"/>
    <w:rsid w:val="003E7DF1"/>
    <w:rsid w:val="003F51CA"/>
    <w:rsid w:val="004168A6"/>
    <w:rsid w:val="0044305C"/>
    <w:rsid w:val="0045581E"/>
    <w:rsid w:val="00463FA2"/>
    <w:rsid w:val="0047701C"/>
    <w:rsid w:val="004B21AC"/>
    <w:rsid w:val="004B649F"/>
    <w:rsid w:val="004C3E69"/>
    <w:rsid w:val="004F1F83"/>
    <w:rsid w:val="005068C4"/>
    <w:rsid w:val="005070E7"/>
    <w:rsid w:val="00511D7C"/>
    <w:rsid w:val="00536C4F"/>
    <w:rsid w:val="00547D1A"/>
    <w:rsid w:val="00564059"/>
    <w:rsid w:val="00591FD5"/>
    <w:rsid w:val="005A2A19"/>
    <w:rsid w:val="005B067D"/>
    <w:rsid w:val="005D17EF"/>
    <w:rsid w:val="005E41BD"/>
    <w:rsid w:val="00610286"/>
    <w:rsid w:val="006105FE"/>
    <w:rsid w:val="0061465A"/>
    <w:rsid w:val="00641766"/>
    <w:rsid w:val="006702B8"/>
    <w:rsid w:val="00670936"/>
    <w:rsid w:val="00683E68"/>
    <w:rsid w:val="006B3CAC"/>
    <w:rsid w:val="006B5E5B"/>
    <w:rsid w:val="006B6E52"/>
    <w:rsid w:val="006C490A"/>
    <w:rsid w:val="006D0168"/>
    <w:rsid w:val="006D5059"/>
    <w:rsid w:val="006E22D3"/>
    <w:rsid w:val="006E2A8F"/>
    <w:rsid w:val="006F0652"/>
    <w:rsid w:val="0070039D"/>
    <w:rsid w:val="00700650"/>
    <w:rsid w:val="007359D4"/>
    <w:rsid w:val="007369BE"/>
    <w:rsid w:val="00737EF8"/>
    <w:rsid w:val="007760CB"/>
    <w:rsid w:val="0077649E"/>
    <w:rsid w:val="00786E46"/>
    <w:rsid w:val="007967E0"/>
    <w:rsid w:val="007F1350"/>
    <w:rsid w:val="007F3682"/>
    <w:rsid w:val="00800792"/>
    <w:rsid w:val="008033B0"/>
    <w:rsid w:val="00815A04"/>
    <w:rsid w:val="008423E8"/>
    <w:rsid w:val="00854321"/>
    <w:rsid w:val="00856C33"/>
    <w:rsid w:val="008660BA"/>
    <w:rsid w:val="00870638"/>
    <w:rsid w:val="00873F5C"/>
    <w:rsid w:val="00884390"/>
    <w:rsid w:val="008B6F22"/>
    <w:rsid w:val="008C47C6"/>
    <w:rsid w:val="009114C4"/>
    <w:rsid w:val="009158A2"/>
    <w:rsid w:val="0092465D"/>
    <w:rsid w:val="00927208"/>
    <w:rsid w:val="0094707A"/>
    <w:rsid w:val="009477FC"/>
    <w:rsid w:val="009524B0"/>
    <w:rsid w:val="0095756B"/>
    <w:rsid w:val="00963045"/>
    <w:rsid w:val="0099205C"/>
    <w:rsid w:val="009A5F53"/>
    <w:rsid w:val="009F3935"/>
    <w:rsid w:val="009F6E58"/>
    <w:rsid w:val="00A05A0E"/>
    <w:rsid w:val="00A224AD"/>
    <w:rsid w:val="00A23840"/>
    <w:rsid w:val="00A50209"/>
    <w:rsid w:val="00A87E45"/>
    <w:rsid w:val="00AA0C7A"/>
    <w:rsid w:val="00AA683B"/>
    <w:rsid w:val="00AB6B02"/>
    <w:rsid w:val="00AC3960"/>
    <w:rsid w:val="00AF32C2"/>
    <w:rsid w:val="00B33596"/>
    <w:rsid w:val="00B50937"/>
    <w:rsid w:val="00B879BE"/>
    <w:rsid w:val="00B926B0"/>
    <w:rsid w:val="00B94F8D"/>
    <w:rsid w:val="00BB3A75"/>
    <w:rsid w:val="00BB5AAA"/>
    <w:rsid w:val="00BC03C5"/>
    <w:rsid w:val="00BC3133"/>
    <w:rsid w:val="00C07143"/>
    <w:rsid w:val="00C27B92"/>
    <w:rsid w:val="00C306B4"/>
    <w:rsid w:val="00C310E2"/>
    <w:rsid w:val="00C43E06"/>
    <w:rsid w:val="00C90BAD"/>
    <w:rsid w:val="00C93566"/>
    <w:rsid w:val="00C972AC"/>
    <w:rsid w:val="00C972B0"/>
    <w:rsid w:val="00CA1F6B"/>
    <w:rsid w:val="00CB0065"/>
    <w:rsid w:val="00CC03A4"/>
    <w:rsid w:val="00CC1D2D"/>
    <w:rsid w:val="00CE37D7"/>
    <w:rsid w:val="00CF126C"/>
    <w:rsid w:val="00D00A39"/>
    <w:rsid w:val="00D0336F"/>
    <w:rsid w:val="00D151C2"/>
    <w:rsid w:val="00D1731C"/>
    <w:rsid w:val="00D30746"/>
    <w:rsid w:val="00D30911"/>
    <w:rsid w:val="00D6042D"/>
    <w:rsid w:val="00D66A66"/>
    <w:rsid w:val="00D737E0"/>
    <w:rsid w:val="00D759B7"/>
    <w:rsid w:val="00D77F34"/>
    <w:rsid w:val="00D87DE6"/>
    <w:rsid w:val="00D9549E"/>
    <w:rsid w:val="00DC262D"/>
    <w:rsid w:val="00DD2B02"/>
    <w:rsid w:val="00DE5EF9"/>
    <w:rsid w:val="00DF091E"/>
    <w:rsid w:val="00E15868"/>
    <w:rsid w:val="00E250D9"/>
    <w:rsid w:val="00E25F63"/>
    <w:rsid w:val="00E70AAD"/>
    <w:rsid w:val="00EA655D"/>
    <w:rsid w:val="00EB1A8F"/>
    <w:rsid w:val="00EB40E4"/>
    <w:rsid w:val="00EB7F3A"/>
    <w:rsid w:val="00ED6321"/>
    <w:rsid w:val="00ED7A7D"/>
    <w:rsid w:val="00EE3B54"/>
    <w:rsid w:val="00F278CD"/>
    <w:rsid w:val="00F633F5"/>
    <w:rsid w:val="00F730A5"/>
    <w:rsid w:val="00F75FDA"/>
    <w:rsid w:val="00F92AFD"/>
    <w:rsid w:val="00FA7892"/>
    <w:rsid w:val="00FB6F9C"/>
    <w:rsid w:val="00FE53CD"/>
    <w:rsid w:val="13DE7224"/>
    <w:rsid w:val="343005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customStyle="1" w:styleId="7">
    <w:name w:val="Header Char"/>
    <w:basedOn w:val="2"/>
    <w:link w:val="5"/>
    <w:uiPriority w:val="99"/>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 w:type="character" w:customStyle="1" w:styleId="1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1207</Words>
  <Characters>6939</Characters>
  <Lines>59</Lines>
  <Paragraphs>16</Paragraphs>
  <TotalTime>22</TotalTime>
  <ScaleCrop>false</ScaleCrop>
  <LinksUpToDate>false</LinksUpToDate>
  <CharactersWithSpaces>8323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2024-07-28T16:38:00Z</dcterms:created>
  <dc:creator>Hamsa Vardhini M</dc:creator>
  <cp:lastModifiedBy>Hamsa Vardhini M</cp:lastModifiedBy>
  <dcterms:modified xsi:type="dcterms:W3CDTF">2024-07-28T17:02:29Z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49614B69DCBD4E13A214F1B06334CE7E_12</vt:lpwstr>
  </property>
</Properties>
</file>